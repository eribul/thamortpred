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5888D76" w14:textId="25B78929" w:rsidR="000254F1" w:rsidRDefault="00C30DF4">
      <w:pPr>
        <w:pStyle w:val="Rubrik"/>
      </w:pPr>
      <w:commentRangeStart w:id="0"/>
      <w:r>
        <w:t xml:space="preserve">Prediction </w:t>
      </w:r>
      <w:commentRangeEnd w:id="0"/>
      <w:r w:rsidR="001F749B">
        <w:rPr>
          <w:rStyle w:val="Kommentarsreferens"/>
          <w:rFonts w:asciiTheme="minorHAnsi" w:eastAsiaTheme="minorHAnsi" w:hAnsiTheme="minorHAnsi" w:cstheme="minorBidi"/>
          <w:b w:val="0"/>
          <w:bCs w:val="0"/>
          <w:color w:val="auto"/>
        </w:rPr>
        <w:commentReference w:id="0"/>
      </w:r>
      <w:r>
        <w:t>of 90-day mortality after Total Hip Arthroplasty: a simplified and externally validated model based on Swedish and English</w:t>
      </w:r>
      <w:ins w:id="1" w:author="Nils Hailer" w:date="2019-10-07T16:02:00Z">
        <w:r w:rsidR="00BF2353">
          <w:t xml:space="preserve"> and Wales</w:t>
        </w:r>
      </w:ins>
      <w:r>
        <w:t xml:space="preserve"> </w:t>
      </w:r>
      <w:commentRangeStart w:id="2"/>
      <w:del w:id="3" w:author="Nils Hailer" w:date="2019-10-07T16:01:00Z">
        <w:r w:rsidDel="00BF2353">
          <w:delText xml:space="preserve">register </w:delText>
        </w:r>
      </w:del>
      <w:ins w:id="4" w:author="Nils Hailer" w:date="2019-10-07T16:01:00Z">
        <w:r w:rsidR="00BF2353">
          <w:t>registry</w:t>
        </w:r>
        <w:commentRangeEnd w:id="2"/>
        <w:r w:rsidR="00BF2353">
          <w:rPr>
            <w:rStyle w:val="Kommentarsreferens"/>
            <w:rFonts w:asciiTheme="minorHAnsi" w:eastAsiaTheme="minorHAnsi" w:hAnsiTheme="minorHAnsi" w:cstheme="minorBidi"/>
            <w:b w:val="0"/>
            <w:bCs w:val="0"/>
            <w:color w:val="auto"/>
          </w:rPr>
          <w:commentReference w:id="2"/>
        </w:r>
        <w:r w:rsidR="00BF2353">
          <w:t xml:space="preserve"> </w:t>
        </w:r>
      </w:ins>
      <w:r>
        <w:t>data</w:t>
      </w:r>
    </w:p>
    <w:p w14:paraId="42A7D377" w14:textId="77777777" w:rsidR="000254F1" w:rsidRDefault="00C30DF4">
      <w:pPr>
        <w:pStyle w:val="Author"/>
      </w:pPr>
      <w:r>
        <w:t>Anne Garland</w:t>
      </w:r>
      <w:r>
        <w:rPr>
          <w:vertAlign w:val="superscript"/>
        </w:rPr>
        <w:t>1,2,3</w:t>
      </w:r>
      <w:r>
        <w:t>, Erik Bulow</w:t>
      </w:r>
      <w:r>
        <w:rPr>
          <w:vertAlign w:val="superscript"/>
        </w:rPr>
        <w:t>2,4</w:t>
      </w:r>
      <w:r>
        <w:t>, Erik Lenguerrand</w:t>
      </w:r>
      <w:r>
        <w:rPr>
          <w:vertAlign w:val="superscript"/>
        </w:rPr>
        <w:t>5</w:t>
      </w:r>
      <w:r>
        <w:t>, Ashley Blom</w:t>
      </w:r>
      <w:r>
        <w:rPr>
          <w:vertAlign w:val="superscript"/>
        </w:rPr>
        <w:t>6</w:t>
      </w:r>
      <w:r>
        <w:t>, Mark Wilkinson</w:t>
      </w:r>
      <w:r>
        <w:rPr>
          <w:vertAlign w:val="superscript"/>
        </w:rPr>
        <w:t>7</w:t>
      </w:r>
      <w:r>
        <w:t xml:space="preserve">, </w:t>
      </w:r>
      <w:commentRangeStart w:id="5"/>
      <w:r>
        <w:t>Adrian Sayers</w:t>
      </w:r>
      <w:commentRangeEnd w:id="5"/>
      <w:r w:rsidR="001F749B">
        <w:rPr>
          <w:rStyle w:val="Kommentarsreferens"/>
        </w:rPr>
        <w:commentReference w:id="5"/>
      </w:r>
      <w:r>
        <w:rPr>
          <w:vertAlign w:val="superscript"/>
        </w:rPr>
        <w:t>8</w:t>
      </w:r>
      <w:r>
        <w:t>, Szilard Nemes</w:t>
      </w:r>
      <w:r>
        <w:rPr>
          <w:vertAlign w:val="superscript"/>
        </w:rPr>
        <w:t>2,4</w:t>
      </w:r>
      <w:r>
        <w:t>, Ola Rolfson</w:t>
      </w:r>
      <w:r>
        <w:rPr>
          <w:vertAlign w:val="superscript"/>
        </w:rPr>
        <w:t>2,4</w:t>
      </w:r>
      <w:r>
        <w:t>, Nils P. Hailer</w:t>
      </w:r>
      <w:r>
        <w:rPr>
          <w:vertAlign w:val="superscript"/>
        </w:rPr>
        <w:t>1,2</w:t>
      </w:r>
    </w:p>
    <w:p w14:paraId="3B684FC7" w14:textId="77777777" w:rsidR="000254F1" w:rsidRDefault="00C30DF4">
      <w:pPr>
        <w:pStyle w:val="Datum"/>
      </w:pPr>
      <w:r>
        <w:t>2019-10-02</w:t>
      </w:r>
    </w:p>
    <w:p w14:paraId="2BC94D13" w14:textId="77777777" w:rsidR="000254F1" w:rsidRDefault="00C30DF4">
      <w:pPr>
        <w:pStyle w:val="Rubrik1"/>
      </w:pPr>
      <w:bookmarkStart w:id="6" w:name="affiliation-and-contact"/>
      <w:r>
        <w:t>Affiliation and contact</w:t>
      </w:r>
      <w:bookmarkEnd w:id="6"/>
    </w:p>
    <w:p w14:paraId="649EAC30" w14:textId="77777777" w:rsidR="000254F1" w:rsidRDefault="00C30DF4">
      <w:pPr>
        <w:pStyle w:val="Compact"/>
        <w:numPr>
          <w:ilvl w:val="0"/>
          <w:numId w:val="3"/>
        </w:numPr>
      </w:pPr>
      <w:r>
        <w:t>Department of Orthopaedics, Institute of Surgical Sciences, Uppsala University Hospital, Uppsala, Sweden</w:t>
      </w:r>
      <w:r>
        <w:br/>
      </w:r>
    </w:p>
    <w:p w14:paraId="3640A8EC" w14:textId="77777777" w:rsidR="000254F1" w:rsidRDefault="00C30DF4">
      <w:pPr>
        <w:pStyle w:val="Compact"/>
        <w:numPr>
          <w:ilvl w:val="0"/>
          <w:numId w:val="3"/>
        </w:numPr>
      </w:pPr>
      <w:r>
        <w:t>Swedish Hip Arthroplasty Register, Gothenburg, Sweden</w:t>
      </w:r>
    </w:p>
    <w:p w14:paraId="699D2665" w14:textId="77777777" w:rsidR="000254F1" w:rsidRDefault="00C30DF4">
      <w:pPr>
        <w:pStyle w:val="Compact"/>
        <w:numPr>
          <w:ilvl w:val="0"/>
          <w:numId w:val="3"/>
        </w:numPr>
      </w:pPr>
      <w:r>
        <w:t>Department of Orthopaedics, Visby Hospital, Visby, Sweden</w:t>
      </w:r>
    </w:p>
    <w:p w14:paraId="4CD6E787" w14:textId="77777777" w:rsidR="000254F1" w:rsidRDefault="00C30DF4">
      <w:pPr>
        <w:pStyle w:val="Compact"/>
        <w:numPr>
          <w:ilvl w:val="0"/>
          <w:numId w:val="3"/>
        </w:numPr>
      </w:pPr>
      <w:r>
        <w:t>Department of Orthopaedics, Institute of Clinical Sciences, The Sahlgrenska Academy, University of Gothenburg, Gothenburg, Sweden</w:t>
      </w:r>
    </w:p>
    <w:p w14:paraId="6B7D0307" w14:textId="77777777" w:rsidR="000254F1" w:rsidRDefault="00C30DF4">
      <w:pPr>
        <w:pStyle w:val="Compact"/>
        <w:numPr>
          <w:ilvl w:val="0"/>
          <w:numId w:val="3"/>
        </w:numPr>
      </w:pPr>
      <w:r>
        <w:t>Translational Health Sciences, Bristol Medical School, University of Bristol, England.</w:t>
      </w:r>
    </w:p>
    <w:p w14:paraId="35EA0D58" w14:textId="77777777" w:rsidR="000254F1" w:rsidRDefault="00C30DF4">
      <w:pPr>
        <w:pStyle w:val="Compact"/>
        <w:numPr>
          <w:ilvl w:val="0"/>
          <w:numId w:val="3"/>
        </w:numPr>
      </w:pPr>
      <w:r>
        <w:t>…</w:t>
      </w:r>
    </w:p>
    <w:p w14:paraId="6F0EAEB9" w14:textId="77777777" w:rsidR="000254F1" w:rsidRDefault="00C30DF4">
      <w:pPr>
        <w:pStyle w:val="Compact"/>
        <w:numPr>
          <w:ilvl w:val="0"/>
          <w:numId w:val="3"/>
        </w:numPr>
      </w:pPr>
      <w:r>
        <w:t>…</w:t>
      </w:r>
    </w:p>
    <w:p w14:paraId="2151F388" w14:textId="77777777" w:rsidR="000254F1" w:rsidRDefault="00C30DF4">
      <w:pPr>
        <w:pStyle w:val="Compact"/>
        <w:numPr>
          <w:ilvl w:val="0"/>
          <w:numId w:val="3"/>
        </w:numPr>
      </w:pPr>
      <w:r>
        <w:t>…</w:t>
      </w:r>
    </w:p>
    <w:p w14:paraId="5FF879DA" w14:textId="77777777" w:rsidR="000254F1" w:rsidRDefault="00C30DF4">
      <w:pPr>
        <w:pStyle w:val="FirstParagraph"/>
      </w:pPr>
      <w:r>
        <w:rPr>
          <w:b/>
        </w:rPr>
        <w:t>Correspondence:</w:t>
      </w:r>
      <w:r>
        <w:t xml:space="preserve"> AG: </w:t>
      </w:r>
      <w:ins w:id="7" w:author="anne garland" w:date="2019-10-07T11:58:00Z">
        <w:r w:rsidR="005A31CB">
          <w:fldChar w:fldCharType="begin"/>
        </w:r>
        <w:r w:rsidR="005A31CB">
          <w:instrText xml:space="preserve"> HYPERLINK "mailto:</w:instrText>
        </w:r>
      </w:ins>
      <w:r w:rsidR="005A31CB" w:rsidRPr="005A31CB">
        <w:rPr>
          <w:rPrChange w:id="8" w:author="anne garland" w:date="2019-10-07T11:58:00Z">
            <w:rPr>
              <w:rStyle w:val="Hyperlnk"/>
            </w:rPr>
          </w:rPrChange>
        </w:rPr>
        <w:instrText>anne.garland@</w:instrText>
      </w:r>
      <w:ins w:id="9" w:author="anne garland" w:date="2019-10-07T11:57:00Z">
        <w:r w:rsidR="005A31CB" w:rsidRPr="005A31CB">
          <w:rPr>
            <w:rPrChange w:id="10" w:author="anne garland" w:date="2019-10-07T11:58:00Z">
              <w:rPr>
                <w:rStyle w:val="Hyperlnk"/>
              </w:rPr>
            </w:rPrChange>
          </w:rPr>
          <w:instrText>surgsci.uu</w:instrText>
        </w:r>
      </w:ins>
      <w:ins w:id="11" w:author="anne garland" w:date="2019-10-07T11:58:00Z">
        <w:r w:rsidR="005A31CB" w:rsidRPr="005A31CB">
          <w:rPr>
            <w:rPrChange w:id="12" w:author="anne garland" w:date="2019-10-07T11:58:00Z">
              <w:rPr>
                <w:rStyle w:val="Hyperlnk"/>
              </w:rPr>
            </w:rPrChange>
          </w:rPr>
          <w:instrText>.se</w:instrText>
        </w:r>
        <w:r w:rsidR="005A31CB">
          <w:instrText xml:space="preserve">" </w:instrText>
        </w:r>
        <w:r w:rsidR="005A31CB">
          <w:fldChar w:fldCharType="separate"/>
        </w:r>
      </w:ins>
      <w:r w:rsidR="005A31CB" w:rsidRPr="005A31CB">
        <w:rPr>
          <w:rStyle w:val="Hyperlnk"/>
        </w:rPr>
        <w:t>anne.</w:t>
      </w:r>
      <w:del w:id="13" w:author="anne garland" w:date="2019-10-07T11:58:00Z">
        <w:r w:rsidR="005A31CB" w:rsidRPr="005A31CB" w:rsidDel="005A31CB">
          <w:rPr>
            <w:rStyle w:val="Hyperlnk"/>
          </w:rPr>
          <w:delText>l.</w:delText>
        </w:r>
      </w:del>
      <w:r w:rsidR="005A31CB" w:rsidRPr="005A31CB">
        <w:rPr>
          <w:rStyle w:val="Hyperlnk"/>
        </w:rPr>
        <w:t>garland@</w:t>
      </w:r>
      <w:del w:id="14" w:author="anne garland" w:date="2019-10-07T11:57:00Z">
        <w:r w:rsidR="005A31CB" w:rsidRPr="005A31CB" w:rsidDel="005A31CB">
          <w:rPr>
            <w:rStyle w:val="Hyperlnk"/>
          </w:rPr>
          <w:delText>gmail.com</w:delText>
        </w:r>
      </w:del>
      <w:ins w:id="15" w:author="anne garland" w:date="2019-10-07T11:57:00Z">
        <w:r w:rsidR="005A31CB" w:rsidRPr="005A31CB">
          <w:rPr>
            <w:rStyle w:val="Hyperlnk"/>
          </w:rPr>
          <w:t>surgsci.uu</w:t>
        </w:r>
      </w:ins>
      <w:ins w:id="16" w:author="anne garland" w:date="2019-10-07T11:58:00Z">
        <w:r w:rsidR="005A31CB" w:rsidRPr="005A31CB">
          <w:rPr>
            <w:rStyle w:val="Hyperlnk"/>
          </w:rPr>
          <w:t>.se</w:t>
        </w:r>
        <w:r w:rsidR="005A31CB">
          <w:fldChar w:fldCharType="end"/>
        </w:r>
      </w:ins>
      <w:r>
        <w:t>, Phone: +46 498 26 80 00, Postal: Orthopedic Department, Visby Hospital, St Goransgatan 10, 621 84 Visby, Sweden</w:t>
      </w:r>
      <w:r>
        <w:br/>
        <w:t xml:space="preserve">EB: </w:t>
      </w:r>
      <w:hyperlink r:id="rId9">
        <w:r>
          <w:rPr>
            <w:rStyle w:val="Hyperlnk"/>
          </w:rPr>
          <w:t>erik.bulow@registercentrum.se</w:t>
        </w:r>
      </w:hyperlink>
      <w:r>
        <w:br/>
        <w:t xml:space="preserve">SN: </w:t>
      </w:r>
      <w:hyperlink r:id="rId10">
        <w:r>
          <w:rPr>
            <w:rStyle w:val="Hyperlnk"/>
          </w:rPr>
          <w:t>szilard.nemes@registercentrum.se</w:t>
        </w:r>
      </w:hyperlink>
      <w:r>
        <w:br/>
        <w:t xml:space="preserve">NH: </w:t>
      </w:r>
      <w:hyperlink r:id="rId11">
        <w:r>
          <w:rPr>
            <w:rStyle w:val="Hyperlnk"/>
          </w:rPr>
          <w:t>nils.hailer@surgsci.uu.se</w:t>
        </w:r>
      </w:hyperlink>
    </w:p>
    <w:p w14:paraId="5A678B0B" w14:textId="77777777" w:rsidR="000254F1" w:rsidRDefault="00C30DF4">
      <w:pPr>
        <w:pStyle w:val="Rubrik1"/>
      </w:pPr>
      <w:bookmarkStart w:id="17" w:name="abstract"/>
      <w:r>
        <w:t>Abstract</w:t>
      </w:r>
      <w:bookmarkEnd w:id="17"/>
    </w:p>
    <w:p w14:paraId="514DFF95" w14:textId="7BD416C1" w:rsidR="000254F1" w:rsidRDefault="00C30DF4">
      <w:pPr>
        <w:pStyle w:val="FirstParagraph"/>
      </w:pPr>
      <w:r>
        <w:rPr>
          <w:b/>
        </w:rPr>
        <w:t>OBJECTIVE:</w:t>
      </w:r>
      <w:r>
        <w:t xml:space="preserve"> </w:t>
      </w:r>
      <w:del w:id="18" w:author="Nils Hailer" w:date="2019-10-07T13:35:00Z">
        <w:r w:rsidDel="007A60C1">
          <w:delText>Early mortality after total hip arthroplasty (THA) is associated with comorbidity.</w:delText>
        </w:r>
      </w:del>
      <w:ins w:id="19" w:author="Nils Hailer" w:date="2019-10-07T13:35:00Z">
        <w:r w:rsidR="007A60C1">
          <w:t xml:space="preserve">Shared decision making is </w:t>
        </w:r>
      </w:ins>
      <w:ins w:id="20" w:author="Nils Hailer" w:date="2019-10-07T13:38:00Z">
        <w:r w:rsidR="002B20EE">
          <w:t xml:space="preserve">essential </w:t>
        </w:r>
      </w:ins>
      <w:ins w:id="21" w:author="Nils Hailer" w:date="2019-10-07T13:36:00Z">
        <w:r w:rsidR="007A60C1">
          <w:t>before total hip arthroplasty (THA) surgery</w:t>
        </w:r>
      </w:ins>
      <w:ins w:id="22" w:author="Nils Hailer" w:date="2019-10-07T13:47:00Z">
        <w:r w:rsidR="00E2572F">
          <w:t>.</w:t>
        </w:r>
      </w:ins>
      <w:ins w:id="23" w:author="Nils Hailer" w:date="2019-10-07T13:36:00Z">
        <w:r w:rsidR="007A60C1">
          <w:t xml:space="preserve"> </w:t>
        </w:r>
      </w:ins>
      <w:ins w:id="24" w:author="Nils Hailer" w:date="2019-10-07T13:47:00Z">
        <w:r w:rsidR="00E2572F">
          <w:t>C</w:t>
        </w:r>
      </w:ins>
      <w:del w:id="25" w:author="Nils Hailer" w:date="2019-10-07T13:47:00Z">
        <w:r w:rsidDel="00E2572F">
          <w:delText xml:space="preserve"> </w:delText>
        </w:r>
      </w:del>
      <w:ins w:id="26" w:author="Nils Hailer" w:date="2019-10-07T13:40:00Z">
        <w:r w:rsidR="002B20EE">
          <w:t xml:space="preserve">omorbidities are associated with </w:t>
        </w:r>
      </w:ins>
      <w:ins w:id="27" w:author="Nils Hailer" w:date="2019-10-07T13:42:00Z">
        <w:r w:rsidR="002B20EE">
          <w:t>an increased</w:t>
        </w:r>
      </w:ins>
      <w:ins w:id="28" w:author="Nils Hailer" w:date="2019-10-07T13:40:00Z">
        <w:r w:rsidR="002B20EE">
          <w:t xml:space="preserve"> risk of 90-day </w:t>
        </w:r>
      </w:ins>
      <w:ins w:id="29" w:author="Nils Hailer" w:date="2019-10-07T13:46:00Z">
        <w:r w:rsidR="00E2572F">
          <w:t xml:space="preserve">morbidity </w:t>
        </w:r>
      </w:ins>
      <w:ins w:id="30" w:author="Nils Hailer" w:date="2019-10-07T13:42:00Z">
        <w:r w:rsidR="002B20EE">
          <w:t>and</w:t>
        </w:r>
      </w:ins>
      <w:ins w:id="31" w:author="Nils Hailer" w:date="2019-10-07T13:46:00Z">
        <w:r w:rsidR="00E2572F" w:rsidRPr="00E2572F">
          <w:t xml:space="preserve"> </w:t>
        </w:r>
        <w:r w:rsidR="00E2572F">
          <w:t>-mortality</w:t>
        </w:r>
      </w:ins>
      <w:ins w:id="32" w:author="Nils Hailer" w:date="2019-10-07T13:41:00Z">
        <w:r w:rsidR="002B20EE">
          <w:t xml:space="preserve">, but </w:t>
        </w:r>
      </w:ins>
      <w:del w:id="33" w:author="Nils Hailer" w:date="2019-10-07T13:41:00Z">
        <w:r w:rsidDel="002B20EE">
          <w:delText>D</w:delText>
        </w:r>
      </w:del>
      <w:ins w:id="34" w:author="Nils Hailer" w:date="2019-10-07T13:41:00Z">
        <w:r w:rsidR="002B20EE">
          <w:t>d</w:t>
        </w:r>
      </w:ins>
      <w:r>
        <w:t>iagnosis</w:t>
      </w:r>
      <w:ins w:id="35" w:author="Nils Hailer" w:date="2019-10-07T13:39:00Z">
        <w:r w:rsidR="002B20EE">
          <w:t xml:space="preserve"> code</w:t>
        </w:r>
      </w:ins>
      <w:r>
        <w:t xml:space="preserve">-based </w:t>
      </w:r>
      <w:del w:id="36" w:author="Nils Hailer" w:date="2019-10-07T13:39:00Z">
        <w:r w:rsidDel="002B20EE">
          <w:delText xml:space="preserve">tools </w:delText>
        </w:r>
      </w:del>
      <w:ins w:id="37" w:author="Nils Hailer" w:date="2019-10-07T13:39:00Z">
        <w:r w:rsidR="002B20EE">
          <w:t xml:space="preserve">instruments </w:t>
        </w:r>
      </w:ins>
      <w:r>
        <w:t xml:space="preserve">such as the Charlson or Elixhauser comorbidity indices </w:t>
      </w:r>
      <w:del w:id="38" w:author="Nils Hailer" w:date="2019-10-07T13:39:00Z">
        <w:r w:rsidDel="002B20EE">
          <w:delText xml:space="preserve">have been </w:delText>
        </w:r>
      </w:del>
      <w:ins w:id="39" w:author="Nils Hailer" w:date="2019-10-07T13:39:00Z">
        <w:r w:rsidR="002B20EE">
          <w:t xml:space="preserve">are </w:t>
        </w:r>
      </w:ins>
      <w:del w:id="40" w:author="Nils Hailer" w:date="2019-10-07T13:41:00Z">
        <w:r w:rsidDel="002B20EE">
          <w:delText xml:space="preserve">used to quantify this. </w:delText>
        </w:r>
      </w:del>
      <w:ins w:id="41" w:author="anne garland" w:date="2019-10-07T11:59:00Z">
        <w:del w:id="42" w:author="Nils Hailer" w:date="2019-10-07T13:41:00Z">
          <w:r w:rsidR="005A31CB" w:rsidDel="002B20EE">
            <w:delText>However, t</w:delText>
          </w:r>
        </w:del>
      </w:ins>
      <w:del w:id="43" w:author="Nils Hailer" w:date="2019-10-07T13:41:00Z">
        <w:r w:rsidDel="002B20EE">
          <w:delText>Th</w:delText>
        </w:r>
      </w:del>
      <w:ins w:id="44" w:author="anne garland" w:date="2019-10-07T11:58:00Z">
        <w:del w:id="45" w:author="Nils Hailer" w:date="2019-10-07T13:41:00Z">
          <w:r w:rsidR="005A31CB" w:rsidDel="002B20EE">
            <w:delText>e</w:delText>
          </w:r>
        </w:del>
      </w:ins>
      <w:del w:id="46" w:author="Nils Hailer" w:date="2019-10-07T13:41:00Z">
        <w:r w:rsidDel="002B20EE">
          <w:delText xml:space="preserve">ose instruments are however complex and requires extensive data sets not routinely available in most doctor-patient </w:delText>
        </w:r>
      </w:del>
      <w:ins w:id="47" w:author="Nils Hailer" w:date="2019-10-07T13:41:00Z">
        <w:r w:rsidR="002B20EE">
          <w:t xml:space="preserve">impossible to use in a clinical </w:t>
        </w:r>
      </w:ins>
      <w:r>
        <w:t>setting</w:t>
      </w:r>
      <w:ins w:id="48" w:author="Nils Hailer" w:date="2019-10-07T13:42:00Z">
        <w:r w:rsidR="002B20EE">
          <w:t xml:space="preserve">, and the </w:t>
        </w:r>
      </w:ins>
      <w:ins w:id="49" w:author="Nils Hailer" w:date="2019-10-07T13:44:00Z">
        <w:r w:rsidR="002B20EE">
          <w:t xml:space="preserve">American Society for </w:t>
        </w:r>
      </w:ins>
      <w:ins w:id="50" w:author="Nils Hailer" w:date="2019-10-07T13:45:00Z">
        <w:r w:rsidR="00E2572F">
          <w:t>Anesthesiologists</w:t>
        </w:r>
      </w:ins>
      <w:ins w:id="51" w:author="Nils Hailer" w:date="2019-10-07T13:44:00Z">
        <w:r w:rsidR="002B20EE">
          <w:t xml:space="preserve"> </w:t>
        </w:r>
      </w:ins>
      <w:ins w:id="52" w:author="Nils Hailer" w:date="2019-10-07T13:48:00Z">
        <w:r w:rsidR="00E2572F">
          <w:t xml:space="preserve">(ASA) </w:t>
        </w:r>
      </w:ins>
      <w:ins w:id="53" w:author="Nils Hailer" w:date="2019-10-07T13:44:00Z">
        <w:r w:rsidR="002B20EE">
          <w:t>grade is imprecise</w:t>
        </w:r>
      </w:ins>
      <w:del w:id="54" w:author="Nils Hailer" w:date="2019-10-07T13:41:00Z">
        <w:r w:rsidDel="002B20EE">
          <w:delText>s</w:delText>
        </w:r>
      </w:del>
      <w:r>
        <w:t>. We searched for a simp</w:t>
      </w:r>
      <w:ins w:id="55" w:author="Nils Hailer" w:date="2019-10-07T16:10:00Z">
        <w:r w:rsidR="00834B40">
          <w:t>le</w:t>
        </w:r>
      </w:ins>
      <w:del w:id="56" w:author="Nils Hailer" w:date="2019-10-07T16:10:00Z">
        <w:r w:rsidDel="00834B40">
          <w:delText>lified</w:delText>
        </w:r>
      </w:del>
      <w:r>
        <w:t xml:space="preserve"> model to </w:t>
      </w:r>
      <w:del w:id="57" w:author="Nils Hailer" w:date="2019-10-07T13:46:00Z">
        <w:r w:rsidDel="00E2572F">
          <w:delText xml:space="preserve">substitute those complex indices in </w:delText>
        </w:r>
      </w:del>
      <w:r>
        <w:t>predict</w:t>
      </w:r>
      <w:ins w:id="58" w:author="Nils Hailer" w:date="2019-10-07T13:46:00Z">
        <w:r w:rsidR="00E2572F">
          <w:t xml:space="preserve"> </w:t>
        </w:r>
      </w:ins>
      <w:del w:id="59" w:author="Nils Hailer" w:date="2019-10-07T13:46:00Z">
        <w:r w:rsidDel="00E2572F">
          <w:delText xml:space="preserve">ing </w:delText>
        </w:r>
      </w:del>
      <w:r>
        <w:t>early mortality after THA.</w:t>
      </w:r>
    </w:p>
    <w:p w14:paraId="3852E81F" w14:textId="02F1FD1D" w:rsidR="000254F1" w:rsidRDefault="00C30DF4">
      <w:pPr>
        <w:pStyle w:val="Brdtext"/>
      </w:pPr>
      <w:r>
        <w:rPr>
          <w:b/>
        </w:rPr>
        <w:lastRenderedPageBreak/>
        <w:t>PATIENTS AND METHODS:</w:t>
      </w:r>
      <w:r>
        <w:t xml:space="preserve"> We studied 53,099 </w:t>
      </w:r>
      <w:ins w:id="60" w:author="Nils Hailer" w:date="2019-10-07T13:49:00Z">
        <w:r w:rsidR="00364A29">
          <w:t xml:space="preserve">Swedish </w:t>
        </w:r>
      </w:ins>
      <w:r>
        <w:t xml:space="preserve">patients </w:t>
      </w:r>
      <w:ins w:id="61" w:author="Nils Hailer" w:date="2019-10-07T13:48:00Z">
        <w:r w:rsidR="00E2572F">
          <w:t xml:space="preserve">operated </w:t>
        </w:r>
      </w:ins>
      <w:r>
        <w:t xml:space="preserve">with </w:t>
      </w:r>
      <w:ins w:id="62" w:author="Nils Hailer" w:date="2019-10-07T13:49:00Z">
        <w:r w:rsidR="00364A29">
          <w:t xml:space="preserve">a cemented </w:t>
        </w:r>
      </w:ins>
      <w:r>
        <w:t xml:space="preserve">THA due to primary osteoarthritis </w:t>
      </w:r>
      <w:del w:id="63" w:author="Nils Hailer" w:date="2019-10-07T13:48:00Z">
        <w:r w:rsidDel="00364A29">
          <w:delText>2008 - 2015 from the Swedish Hip Arthroplasty Register</w:delText>
        </w:r>
      </w:del>
      <w:ins w:id="64" w:author="anne garland" w:date="2019-10-07T11:59:00Z">
        <w:del w:id="65" w:author="Nils Hailer" w:date="2019-10-07T13:48:00Z">
          <w:r w:rsidR="005A31CB" w:rsidDel="00364A29">
            <w:delText>.</w:delText>
          </w:r>
        </w:del>
      </w:ins>
      <w:ins w:id="66" w:author="anne garland" w:date="2019-10-07T12:00:00Z">
        <w:del w:id="67" w:author="Nils Hailer" w:date="2019-10-07T13:48:00Z">
          <w:r w:rsidR="005A31CB" w:rsidDel="00364A29">
            <w:delText xml:space="preserve"> Data were</w:delText>
          </w:r>
        </w:del>
      </w:ins>
      <w:del w:id="68" w:author="Nils Hailer" w:date="2019-10-07T13:48:00Z">
        <w:r w:rsidDel="00364A29">
          <w:delText>, linked to the national population register, the National Patient Register</w:delText>
        </w:r>
      </w:del>
      <w:ins w:id="69" w:author="anne garland" w:date="2019-10-07T12:00:00Z">
        <w:del w:id="70" w:author="Nils Hailer" w:date="2019-10-07T13:48:00Z">
          <w:r w:rsidR="005A31CB" w:rsidDel="00364A29">
            <w:delText>,</w:delText>
          </w:r>
        </w:del>
      </w:ins>
      <w:del w:id="71" w:author="Nils Hailer" w:date="2019-10-07T13:48:00Z">
        <w:r w:rsidDel="00364A29">
          <w:delText xml:space="preserve"> and </w:delText>
        </w:r>
      </w:del>
      <w:ins w:id="72" w:author="anne garland" w:date="2019-10-07T12:00:00Z">
        <w:del w:id="73" w:author="Nils Hailer" w:date="2019-10-07T13:48:00Z">
          <w:r w:rsidR="005A31CB" w:rsidDel="00364A29">
            <w:delText xml:space="preserve">to </w:delText>
          </w:r>
        </w:del>
      </w:ins>
      <w:del w:id="74" w:author="Nils Hailer" w:date="2019-10-07T13:48:00Z">
        <w:r w:rsidDel="00364A29">
          <w:delText xml:space="preserve">the longitudinal integration database for health insurance and labor market studies from Statistics Sweden. </w:delText>
        </w:r>
      </w:del>
      <w:ins w:id="75" w:author="Nils Hailer" w:date="2019-10-07T13:48:00Z">
        <w:r w:rsidR="00364A29">
          <w:t>an</w:t>
        </w:r>
      </w:ins>
      <w:ins w:id="76" w:author="Nils Hailer" w:date="2019-10-07T13:49:00Z">
        <w:r w:rsidR="00364A29">
          <w:t>d linked data from several nation</w:t>
        </w:r>
      </w:ins>
      <w:ins w:id="77" w:author="Nils Hailer" w:date="2019-10-07T16:02:00Z">
        <w:r w:rsidR="00BF2353">
          <w:t>al</w:t>
        </w:r>
      </w:ins>
      <w:ins w:id="78" w:author="Nils Hailer" w:date="2019-10-07T13:49:00Z">
        <w:r w:rsidR="00364A29">
          <w:t xml:space="preserve"> registries in order to collect information </w:t>
        </w:r>
      </w:ins>
      <w:ins w:id="79" w:author="Nils Hailer" w:date="2019-10-07T13:50:00Z">
        <w:r w:rsidR="00364A29">
          <w:t xml:space="preserve">on demographics and </w:t>
        </w:r>
      </w:ins>
      <w:ins w:id="80" w:author="Nils Hailer" w:date="2019-10-07T13:49:00Z">
        <w:r w:rsidR="00364A29">
          <w:t>com</w:t>
        </w:r>
      </w:ins>
      <w:ins w:id="81" w:author="Nils Hailer" w:date="2019-10-07T13:50:00Z">
        <w:r w:rsidR="00364A29">
          <w:t xml:space="preserve">orbidities. </w:t>
        </w:r>
      </w:ins>
      <w:del w:id="82" w:author="Nils Hailer" w:date="2019-10-07T13:50:00Z">
        <w:r w:rsidDel="00364A29">
          <w:delText>We used a b</w:delText>
        </w:r>
      </w:del>
      <w:ins w:id="83" w:author="Nils Hailer" w:date="2019-10-07T13:50:00Z">
        <w:r w:rsidR="00364A29">
          <w:t>B</w:t>
        </w:r>
      </w:ins>
      <w:r>
        <w:t>ootstrap ranking procedure</w:t>
      </w:r>
      <w:ins w:id="84" w:author="Nils Hailer" w:date="2019-10-07T13:50:00Z">
        <w:r w:rsidR="00364A29">
          <w:t>s</w:t>
        </w:r>
      </w:ins>
      <w:r>
        <w:t xml:space="preserve"> </w:t>
      </w:r>
      <w:del w:id="85" w:author="Nils Hailer" w:date="2019-10-07T13:54:00Z">
        <w:r w:rsidDel="00364A29">
          <w:delText xml:space="preserve">with logistic regression </w:delText>
        </w:r>
      </w:del>
      <w:del w:id="86" w:author="Nils Hailer" w:date="2019-10-07T13:50:00Z">
        <w:r w:rsidDel="00364A29">
          <w:delText xml:space="preserve">and a LASSO-type penalty </w:delText>
        </w:r>
      </w:del>
      <w:ins w:id="87" w:author="Nils Hailer" w:date="2019-10-07T13:50:00Z">
        <w:r w:rsidR="00364A29">
          <w:t xml:space="preserve">were used </w:t>
        </w:r>
      </w:ins>
      <w:ins w:id="88" w:author="Nils Hailer" w:date="2019-10-07T13:54:00Z">
        <w:r w:rsidR="00364A29">
          <w:t xml:space="preserve">together with logistic regression </w:t>
        </w:r>
      </w:ins>
      <w:r>
        <w:t xml:space="preserve">to develop </w:t>
      </w:r>
      <w:del w:id="89" w:author="Nils Hailer" w:date="2019-10-07T13:51:00Z">
        <w:r w:rsidDel="00364A29">
          <w:delText xml:space="preserve">a </w:delText>
        </w:r>
      </w:del>
      <w:r>
        <w:t>prediction model</w:t>
      </w:r>
      <w:ins w:id="90" w:author="Nils Hailer" w:date="2019-10-07T13:51:00Z">
        <w:r w:rsidR="00364A29">
          <w:t>s</w:t>
        </w:r>
      </w:ins>
      <w:r>
        <w:t xml:space="preserve"> for </w:t>
      </w:r>
      <w:del w:id="91" w:author="Nils Hailer" w:date="2019-10-07T13:50:00Z">
        <w:r w:rsidDel="00364A29">
          <w:delText xml:space="preserve">patient </w:delText>
        </w:r>
      </w:del>
      <w:r>
        <w:t>death</w:t>
      </w:r>
      <w:del w:id="92" w:author="Nils Hailer" w:date="2019-10-07T13:50:00Z">
        <w:r w:rsidDel="00364A29">
          <w:delText>s</w:delText>
        </w:r>
      </w:del>
      <w:r>
        <w:t xml:space="preserve"> within 90 days</w:t>
      </w:r>
      <w:ins w:id="93" w:author="Nils Hailer" w:date="2019-10-07T13:55:00Z">
        <w:r w:rsidR="00364A29">
          <w:t>,</w:t>
        </w:r>
      </w:ins>
      <w:del w:id="94" w:author="Nils Hailer" w:date="2019-10-07T13:51:00Z">
        <w:r w:rsidDel="00364A29">
          <w:delText xml:space="preserve"> after surgery</w:delText>
        </w:r>
      </w:del>
      <w:ins w:id="95" w:author="Nils Hailer" w:date="2019-10-07T13:51:00Z">
        <w:r w:rsidR="00364A29">
          <w:t xml:space="preserve"> and </w:t>
        </w:r>
      </w:ins>
      <w:del w:id="96" w:author="Nils Hailer" w:date="2019-10-07T13:51:00Z">
        <w:r w:rsidDel="00364A29">
          <w:delText>. P</w:delText>
        </w:r>
      </w:del>
      <w:ins w:id="97" w:author="Nils Hailer" w:date="2019-10-07T13:51:00Z">
        <w:r w:rsidR="00364A29">
          <w:t>p</w:t>
        </w:r>
      </w:ins>
      <w:r>
        <w:t>redictive power was assessed by the area</w:t>
      </w:r>
      <w:ins w:id="98" w:author="Nils Hailer" w:date="2019-10-07T13:51:00Z">
        <w:r w:rsidR="00364A29">
          <w:t>s</w:t>
        </w:r>
      </w:ins>
      <w:r>
        <w:t xml:space="preserve"> under the receiver operating characteristic curve (AUC). The final model </w:t>
      </w:r>
      <w:ins w:id="99" w:author="Nils Hailer" w:date="2019-10-07T13:52:00Z">
        <w:r w:rsidR="00364A29">
          <w:t xml:space="preserve">was </w:t>
        </w:r>
      </w:ins>
      <w:del w:id="100" w:author="Nils Hailer" w:date="2019-10-07T13:52:00Z">
        <w:r w:rsidDel="00364A29">
          <w:delText xml:space="preserve">was applied to </w:delText>
        </w:r>
      </w:del>
      <w:ins w:id="101" w:author="Nils Hailer" w:date="2019-10-07T13:52:00Z">
        <w:r w:rsidR="00364A29">
          <w:t xml:space="preserve">externally validated on </w:t>
        </w:r>
      </w:ins>
      <w:ins w:id="102" w:author="Nils Hailer" w:date="2019-10-07T13:51:00Z">
        <w:r w:rsidR="00364A29">
          <w:t xml:space="preserve">a </w:t>
        </w:r>
      </w:ins>
      <w:del w:id="103" w:author="Nils Hailer" w:date="2019-10-07T13:51:00Z">
        <w:r w:rsidDel="00364A29">
          <w:delText xml:space="preserve">British </w:delText>
        </w:r>
      </w:del>
      <w:r>
        <w:t>data</w:t>
      </w:r>
      <w:ins w:id="104" w:author="Nils Hailer" w:date="2019-10-07T13:51:00Z">
        <w:r w:rsidR="00364A29">
          <w:t xml:space="preserve">set from the </w:t>
        </w:r>
      </w:ins>
      <w:ins w:id="105" w:author="Nils Hailer" w:date="2019-10-07T13:52:00Z">
        <w:r w:rsidR="00364A29">
          <w:t xml:space="preserve">National Joint Registry of England &amp; Wales </w:t>
        </w:r>
      </w:ins>
      <w:del w:id="106" w:author="Nils Hailer" w:date="2019-10-07T13:52:00Z">
        <w:r w:rsidDel="00364A29">
          <w:delText xml:space="preserve"> for external validation</w:delText>
        </w:r>
      </w:del>
      <w:r>
        <w:t>.</w:t>
      </w:r>
    </w:p>
    <w:p w14:paraId="5F9FC3CD" w14:textId="12285D98" w:rsidR="000254F1" w:rsidRDefault="00C30DF4">
      <w:pPr>
        <w:pStyle w:val="Brdtext"/>
      </w:pPr>
      <w:r>
        <w:rPr>
          <w:b/>
        </w:rPr>
        <w:t>RESLUTS:</w:t>
      </w:r>
      <w:r>
        <w:t xml:space="preserve"> The unadjusted cumulative 90-day </w:t>
      </w:r>
      <w:commentRangeStart w:id="107"/>
      <w:r>
        <w:t xml:space="preserve">survival was 99.7 % (95 % CI: 99.6 - 99.7). </w:t>
      </w:r>
      <w:commentRangeEnd w:id="107"/>
      <w:r w:rsidR="00364A29">
        <w:rPr>
          <w:rStyle w:val="Kommentarsreferens"/>
        </w:rPr>
        <w:commentReference w:id="107"/>
      </w:r>
      <w:r>
        <w:t>Best predictive performance for 90-day mortality was found for a model combining age, sex, ASA</w:t>
      </w:r>
      <w:ins w:id="108" w:author="Nils Hailer" w:date="2019-10-07T13:53:00Z">
        <w:r w:rsidR="00364A29">
          <w:t xml:space="preserve"> grade</w:t>
        </w:r>
      </w:ins>
      <w:r>
        <w:t xml:space="preserve">, </w:t>
      </w:r>
      <w:ins w:id="109" w:author="Nils Hailer" w:date="2019-10-07T13:53:00Z">
        <w:r w:rsidR="00364A29">
          <w:t>the presence of</w:t>
        </w:r>
      </w:ins>
      <w:del w:id="110" w:author="Nils Hailer" w:date="2019-10-07T15:28:00Z">
        <w:r w:rsidDel="00EB4217">
          <w:delText>cancer,</w:delText>
        </w:r>
      </w:del>
      <w:r>
        <w:t xml:space="preserve"> CNS</w:t>
      </w:r>
      <w:ins w:id="111" w:author="Nils Hailer" w:date="2019-10-07T15:28:00Z">
        <w:r w:rsidR="00EB4217">
          <w:t>-</w:t>
        </w:r>
      </w:ins>
      <w:r>
        <w:t>, kidney</w:t>
      </w:r>
      <w:ins w:id="112" w:author="Nils Hailer" w:date="2019-10-07T15:28:00Z">
        <w:r w:rsidR="00EB4217">
          <w:t>-</w:t>
        </w:r>
      </w:ins>
      <w:r>
        <w:t xml:space="preserve"> </w:t>
      </w:r>
      <w:ins w:id="113" w:author="Nils Hailer" w:date="2019-10-07T13:54:00Z">
        <w:r w:rsidR="00364A29">
          <w:t xml:space="preserve">or heart </w:t>
        </w:r>
      </w:ins>
      <w:r>
        <w:t>disease</w:t>
      </w:r>
      <w:ins w:id="114" w:author="Nils Hailer" w:date="2019-10-07T13:54:00Z">
        <w:r w:rsidR="00364A29">
          <w:t>s</w:t>
        </w:r>
      </w:ins>
      <w:r>
        <w:t xml:space="preserve">, </w:t>
      </w:r>
      <w:ins w:id="115" w:author="Nils Hailer" w:date="2019-10-07T15:28:00Z">
        <w:r w:rsidR="00EB4217">
          <w:t xml:space="preserve">cancer, </w:t>
        </w:r>
      </w:ins>
      <w:r>
        <w:t xml:space="preserve">obesity, </w:t>
      </w:r>
      <w:ins w:id="116" w:author="Nils Hailer" w:date="2019-10-07T15:28:00Z">
        <w:r w:rsidR="00EB4217">
          <w:t xml:space="preserve">or </w:t>
        </w:r>
      </w:ins>
      <w:r>
        <w:t xml:space="preserve">anemia </w:t>
      </w:r>
      <w:del w:id="117" w:author="Nils Hailer" w:date="2019-10-07T13:54:00Z">
        <w:r w:rsidDel="00364A29">
          <w:delText xml:space="preserve">and heart condition </w:delText>
        </w:r>
      </w:del>
      <w:r>
        <w:t xml:space="preserve">(AUC = 0.78 (0.75-0.82)). This model was superior to the </w:t>
      </w:r>
      <w:del w:id="118" w:author="Nils Hailer" w:date="2019-10-07T15:28:00Z">
        <w:r w:rsidDel="00E305B0">
          <w:delText xml:space="preserve">established but complex </w:delText>
        </w:r>
      </w:del>
      <w:r>
        <w:t xml:space="preserve">Charlson </w:t>
      </w:r>
      <w:del w:id="119" w:author="Nils Hailer" w:date="2019-10-07T15:28:00Z">
        <w:r w:rsidDel="00E305B0">
          <w:delText xml:space="preserve">comorbidity index </w:delText>
        </w:r>
      </w:del>
      <w:r>
        <w:t>(AUC = 0.66 (0.62-0.70))</w:t>
      </w:r>
      <w:del w:id="120" w:author="Nils Hailer" w:date="2019-10-07T15:28:00Z">
        <w:r w:rsidDel="00E305B0">
          <w:delText>,</w:delText>
        </w:r>
      </w:del>
      <w:r>
        <w:t xml:space="preserve"> and </w:t>
      </w:r>
      <w:del w:id="121" w:author="Nils Hailer" w:date="2019-10-07T15:29:00Z">
        <w:r w:rsidDel="00E305B0">
          <w:delText xml:space="preserve">the </w:delText>
        </w:r>
      </w:del>
      <w:r>
        <w:t xml:space="preserve">Elixhauser comorbidity </w:t>
      </w:r>
      <w:del w:id="122" w:author="Nils Hailer" w:date="2019-10-07T15:29:00Z">
        <w:r w:rsidDel="00E305B0">
          <w:delText xml:space="preserve">score </w:delText>
        </w:r>
      </w:del>
      <w:ins w:id="123" w:author="Nils Hailer" w:date="2019-10-07T15:29:00Z">
        <w:r w:rsidR="00E305B0">
          <w:t xml:space="preserve">measures </w:t>
        </w:r>
      </w:ins>
      <w:r>
        <w:t xml:space="preserve">(AUC = 0.64 (0.59-0.68)). A web calculator to aid clinical usage was published at </w:t>
      </w:r>
      <w:hyperlink r:id="rId12">
        <w:r>
          <w:rPr>
            <w:rStyle w:val="Hyperlnk"/>
          </w:rPr>
          <w:t>https://erikbulow.shinyapps.io/thamortpred/</w:t>
        </w:r>
      </w:hyperlink>
      <w:r>
        <w:t>.</w:t>
      </w:r>
    </w:p>
    <w:p w14:paraId="0F2787D0" w14:textId="77777777" w:rsidR="000254F1" w:rsidRDefault="00C30DF4">
      <w:pPr>
        <w:pStyle w:val="Brdtext"/>
      </w:pPr>
      <w:r>
        <w:rPr>
          <w:b/>
        </w:rPr>
        <w:t>CONCLUSION:</w:t>
      </w:r>
      <w:r>
        <w:t xml:space="preserve"> We found a relatively simple prediction model of 90 day mortality after total hip arthroplasty. This model requires less data and is easier to calculate compared to previously well-known comorbidity indices.</w:t>
      </w:r>
    </w:p>
    <w:p w14:paraId="7A91DF18" w14:textId="77777777" w:rsidR="000254F1" w:rsidRDefault="00C30DF4">
      <w:pPr>
        <w:pStyle w:val="Rubrik1"/>
      </w:pPr>
      <w:bookmarkStart w:id="124" w:name="introduction"/>
      <w:r>
        <w:t>Introduction</w:t>
      </w:r>
      <w:bookmarkEnd w:id="124"/>
    </w:p>
    <w:p w14:paraId="50D01098" w14:textId="75AC3561" w:rsidR="001F749B" w:rsidRDefault="00F73548">
      <w:pPr>
        <w:pStyle w:val="FirstParagraph"/>
        <w:rPr>
          <w:ins w:id="125" w:author="Nils Hailer" w:date="2019-10-07T15:54:00Z"/>
        </w:rPr>
      </w:pPr>
      <w:ins w:id="126" w:author="Nils Hailer" w:date="2019-10-07T15:41:00Z">
        <w:r>
          <w:t xml:space="preserve">Shared decision making has evolved into an integral part of </w:t>
        </w:r>
      </w:ins>
      <w:ins w:id="127" w:author="Nils Hailer" w:date="2019-10-07T15:43:00Z">
        <w:r w:rsidR="00887739">
          <w:t>patient-physician interaction</w:t>
        </w:r>
      </w:ins>
      <w:ins w:id="128" w:author="Nils Hailer" w:date="2019-10-07T15:46:00Z">
        <w:r w:rsidR="00887739">
          <w:t>s</w:t>
        </w:r>
      </w:ins>
      <w:ins w:id="129" w:author="Nils Hailer" w:date="2019-10-07T15:43:00Z">
        <w:r w:rsidR="00887739">
          <w:t xml:space="preserve"> prior to </w:t>
        </w:r>
      </w:ins>
      <w:ins w:id="130" w:author="Nils Hailer" w:date="2019-10-07T15:41:00Z">
        <w:r w:rsidR="00887739">
          <w:t xml:space="preserve">surgical interventions, and </w:t>
        </w:r>
      </w:ins>
      <w:ins w:id="131" w:author="Nils Hailer" w:date="2019-10-07T15:43:00Z">
        <w:r w:rsidR="00887739">
          <w:t xml:space="preserve">the weighing of risks against benefits is central to this process. </w:t>
        </w:r>
      </w:ins>
      <w:ins w:id="132" w:author="Nils Hailer" w:date="2019-10-07T15:44:00Z">
        <w:r w:rsidR="00887739">
          <w:t>In terms of gained quality of life and co</w:t>
        </w:r>
      </w:ins>
      <w:ins w:id="133" w:author="Nils Hailer" w:date="2019-10-07T15:45:00Z">
        <w:r w:rsidR="00887739">
          <w:t>st-utility, t</w:t>
        </w:r>
      </w:ins>
      <w:ins w:id="134" w:author="Nils Hailer" w:date="2019-10-07T15:44:00Z">
        <w:r w:rsidR="00887739">
          <w:t xml:space="preserve">otal hip arthroplasty (THA) is an enormously successful </w:t>
        </w:r>
      </w:ins>
      <w:ins w:id="135" w:author="Nils Hailer" w:date="2019-10-07T15:45:00Z">
        <w:r w:rsidR="00887739">
          <w:t xml:space="preserve">procedure, </w:t>
        </w:r>
      </w:ins>
      <w:ins w:id="136" w:author="Nils Hailer" w:date="2019-10-07T16:04:00Z">
        <w:r w:rsidR="00BF2353">
          <w:t xml:space="preserve">but </w:t>
        </w:r>
      </w:ins>
      <w:ins w:id="137" w:author="Nils Hailer" w:date="2019-10-07T15:45:00Z">
        <w:r w:rsidR="00887739">
          <w:t>the risk of adverse events in the short</w:t>
        </w:r>
      </w:ins>
      <w:ins w:id="138" w:author="Nils Hailer" w:date="2019-10-07T15:46:00Z">
        <w:r w:rsidR="00887739">
          <w:t xml:space="preserve"> and long </w:t>
        </w:r>
      </w:ins>
      <w:ins w:id="139" w:author="Nils Hailer" w:date="2019-10-07T15:45:00Z">
        <w:r w:rsidR="00887739">
          <w:t>term</w:t>
        </w:r>
      </w:ins>
      <w:ins w:id="140" w:author="Nils Hailer" w:date="2019-10-07T15:46:00Z">
        <w:r w:rsidR="00887739">
          <w:t xml:space="preserve"> is an essential part of preoperative discussions</w:t>
        </w:r>
      </w:ins>
      <w:ins w:id="141" w:author="Nils Hailer" w:date="2019-10-07T16:05:00Z">
        <w:r w:rsidR="00BF2353">
          <w:t xml:space="preserve"> and various risk prediction models have been developed</w:t>
        </w:r>
      </w:ins>
      <w:ins w:id="142" w:author="Nils Hailer" w:date="2019-10-07T15:46:00Z">
        <w:r w:rsidR="00887739">
          <w:t>.</w:t>
        </w:r>
      </w:ins>
      <w:commentRangeStart w:id="143"/>
      <w:ins w:id="144" w:author="Nils Hailer" w:date="2019-10-07T16:06:00Z">
        <w:r w:rsidR="00834B40">
          <w:t>{Price A 2019}</w:t>
        </w:r>
        <w:commentRangeEnd w:id="143"/>
        <w:r w:rsidR="00834B40">
          <w:rPr>
            <w:rStyle w:val="Kommentarsreferens"/>
          </w:rPr>
          <w:commentReference w:id="143"/>
        </w:r>
      </w:ins>
    </w:p>
    <w:p w14:paraId="4928A630" w14:textId="2BE7DFEA" w:rsidR="000254F1" w:rsidRDefault="001F749B">
      <w:pPr>
        <w:pStyle w:val="FirstParagraph"/>
      </w:pPr>
      <w:ins w:id="145" w:author="Nils Hailer" w:date="2019-10-07T15:55:00Z">
        <w:r>
          <w:t xml:space="preserve">90-day mortality after </w:t>
        </w:r>
      </w:ins>
      <w:ins w:id="146" w:author="Nils Hailer" w:date="2019-10-07T15:57:00Z">
        <w:r>
          <w:t>THA surgery performed due to osteoarthritis is low, ranging between 0.2 and 0</w:t>
        </w:r>
      </w:ins>
      <w:ins w:id="147" w:author="Nils Hailer" w:date="2019-10-07T15:58:00Z">
        <w:r>
          <w:t>.6</w:t>
        </w:r>
      </w:ins>
      <w:ins w:id="148" w:author="Nils Hailer" w:date="2019-10-07T16:21:00Z">
        <w:r w:rsidR="00244A47">
          <w:t>%</w:t>
        </w:r>
      </w:ins>
      <w:ins w:id="149" w:author="Nils Hailer" w:date="2019-10-07T15:58:00Z">
        <w:r>
          <w:t xml:space="preserve"> in large joint registry analyses where adjustment for comorbidities is </w:t>
        </w:r>
      </w:ins>
      <w:ins w:id="150" w:author="Nils Hailer" w:date="2019-10-07T16:21:00Z">
        <w:r w:rsidR="00B66CA5">
          <w:t>possible</w:t>
        </w:r>
      </w:ins>
      <w:ins w:id="151" w:author="Nils Hailer" w:date="2019-10-07T15:58:00Z">
        <w:r>
          <w:t>.</w:t>
        </w:r>
      </w:ins>
      <w:ins w:id="152" w:author="Nils Hailer" w:date="2019-10-07T16:04:00Z">
        <w:r w:rsidR="00BF2353">
          <w:t xml:space="preserve">{Hunt LP 2013, Lancet}{Garland A </w:t>
        </w:r>
      </w:ins>
      <w:ins w:id="153" w:author="Nils Hailer" w:date="2019-10-07T16:05:00Z">
        <w:r w:rsidR="00BF2353">
          <w:t>2017, BJJ</w:t>
        </w:r>
      </w:ins>
      <w:ins w:id="154" w:author="Nils Hailer" w:date="2019-10-07T16:04:00Z">
        <w:r w:rsidR="00BF2353">
          <w:t>}</w:t>
        </w:r>
      </w:ins>
      <w:ins w:id="155" w:author="Nils Hailer" w:date="2019-10-07T15:58:00Z">
        <w:r>
          <w:t xml:space="preserve"> </w:t>
        </w:r>
      </w:ins>
      <w:r w:rsidR="00C30DF4">
        <w:t xml:space="preserve">The presence of </w:t>
      </w:r>
      <w:del w:id="156" w:author="Nils Hailer" w:date="2019-10-07T15:47:00Z">
        <w:r w:rsidR="00C30DF4" w:rsidDel="00887739">
          <w:delText xml:space="preserve">pre-surgery </w:delText>
        </w:r>
      </w:del>
      <w:r w:rsidR="00C30DF4">
        <w:t>comorbidit</w:t>
      </w:r>
      <w:del w:id="157" w:author="Nils Hailer" w:date="2019-10-07T16:21:00Z">
        <w:r w:rsidR="00C30DF4" w:rsidDel="00B66CA5">
          <w:delText>y</w:delText>
        </w:r>
      </w:del>
      <w:ins w:id="158" w:author="Nils Hailer" w:date="2019-10-07T16:21:00Z">
        <w:r w:rsidR="00B66CA5">
          <w:t>ies</w:t>
        </w:r>
      </w:ins>
      <w:r w:rsidR="00C30DF4">
        <w:t xml:space="preserve"> is associated with poorer </w:t>
      </w:r>
      <w:commentRangeStart w:id="159"/>
      <w:r w:rsidR="00C30DF4">
        <w:t xml:space="preserve">outcome </w:t>
      </w:r>
      <w:commentRangeEnd w:id="159"/>
      <w:r w:rsidR="00834B40">
        <w:rPr>
          <w:rStyle w:val="Kommentarsreferens"/>
        </w:rPr>
        <w:commentReference w:id="159"/>
      </w:r>
      <w:r w:rsidR="00C30DF4">
        <w:t xml:space="preserve">after the insertion of </w:t>
      </w:r>
      <w:del w:id="160" w:author="Nils Hailer" w:date="2019-10-07T15:44:00Z">
        <w:r w:rsidR="00C30DF4" w:rsidDel="00887739">
          <w:delText>total hip arthroplasty (</w:delText>
        </w:r>
      </w:del>
      <w:r w:rsidR="00C30DF4">
        <w:t>THA</w:t>
      </w:r>
      <w:ins w:id="161" w:author="Nils Hailer" w:date="2019-10-07T16:13:00Z">
        <w:r w:rsidR="00834B40">
          <w:t>,</w:t>
        </w:r>
      </w:ins>
      <w:del w:id="162" w:author="Nils Hailer" w:date="2019-10-07T15:44:00Z">
        <w:r w:rsidR="00C30DF4" w:rsidDel="00887739">
          <w:delText>)</w:delText>
        </w:r>
      </w:del>
      <w:r w:rsidR="00C30DF4">
        <w:t xml:space="preserve"> (Inacio et al. </w:t>
      </w:r>
      <w:commentRangeStart w:id="163"/>
      <w:r w:rsidR="00C30DF4">
        <w:t>2015</w:t>
      </w:r>
      <w:commentRangeEnd w:id="163"/>
      <w:r w:rsidR="005A31CB">
        <w:rPr>
          <w:rStyle w:val="Kommentarsreferens"/>
        </w:rPr>
        <w:commentReference w:id="163"/>
      </w:r>
      <w:r w:rsidR="00C30DF4">
        <w:t>)</w:t>
      </w:r>
      <w:del w:id="164" w:author="Nils Hailer" w:date="2019-10-07T16:11:00Z">
        <w:r w:rsidR="00C30DF4" w:rsidDel="00834B40">
          <w:delText>, as well as inferior patient-reported outcomes (Gordon et al. 2013; Hofstede et al. 2016)</w:delText>
        </w:r>
      </w:del>
      <w:del w:id="165" w:author="Nils Hailer" w:date="2019-10-07T16:13:00Z">
        <w:r w:rsidR="00C30DF4" w:rsidDel="00834B40">
          <w:delText>.</w:delText>
        </w:r>
      </w:del>
      <w:r w:rsidR="00C30DF4">
        <w:t xml:space="preserve"> </w:t>
      </w:r>
      <w:del w:id="166" w:author="Nils Hailer" w:date="2019-10-07T16:13:00Z">
        <w:r w:rsidR="00C30DF4" w:rsidDel="00834B40">
          <w:delText xml:space="preserve">In research settings, comorbidity is commonly measured using multi-faceted diagnosis- or prescription-based coding algorithms (Bozic et al. 2013). Inacio et al. (2016) studied </w:delText>
        </w:r>
      </w:del>
      <w:ins w:id="167" w:author="Nils Hailer" w:date="2019-10-07T16:13:00Z">
        <w:r w:rsidR="00834B40">
          <w:t xml:space="preserve">but </w:t>
        </w:r>
      </w:ins>
      <w:r w:rsidR="00C30DF4">
        <w:t xml:space="preserve">the </w:t>
      </w:r>
      <w:del w:id="168" w:author="Nils Hailer" w:date="2019-10-07T16:13:00Z">
        <w:r w:rsidR="00C30DF4" w:rsidDel="00834B40">
          <w:delText xml:space="preserve">ability of the </w:delText>
        </w:r>
      </w:del>
      <w:r w:rsidR="00C30DF4">
        <w:t xml:space="preserve">Charlson (CCI) and Elixhauser (ECI) Comorbidity </w:t>
      </w:r>
      <w:ins w:id="169" w:author="anne garland" w:date="2019-10-07T12:02:00Z">
        <w:r w:rsidR="005A31CB">
          <w:t>I</w:t>
        </w:r>
      </w:ins>
      <w:del w:id="170" w:author="anne garland" w:date="2019-10-07T12:02:00Z">
        <w:r w:rsidR="00C30DF4" w:rsidDel="005A31CB">
          <w:delText>i</w:delText>
        </w:r>
      </w:del>
      <w:r w:rsidR="00C30DF4">
        <w:t xml:space="preserve">ndices </w:t>
      </w:r>
      <w:del w:id="171" w:author="Nils Hailer" w:date="2019-10-07T16:13:00Z">
        <w:r w:rsidR="00C30DF4" w:rsidDel="00834B40">
          <w:delText xml:space="preserve">to to </w:delText>
        </w:r>
      </w:del>
      <w:ins w:id="172" w:author="Nils Hailer" w:date="2019-10-07T16:13:00Z">
        <w:r w:rsidR="00834B40">
          <w:t xml:space="preserve">poorly </w:t>
        </w:r>
      </w:ins>
      <w:r w:rsidR="00C30DF4">
        <w:t xml:space="preserve">predict mortality after THA </w:t>
      </w:r>
      <w:bookmarkStart w:id="173" w:name="_GoBack"/>
      <w:bookmarkEnd w:id="173"/>
      <w:r w:rsidR="00C30DF4">
        <w:t>and total knee arthroplasty</w:t>
      </w:r>
      <w:ins w:id="174" w:author="Nils Hailer" w:date="2019-10-07T17:14:00Z">
        <w:r w:rsidR="00D55EAB">
          <w:t>{re</w:t>
        </w:r>
      </w:ins>
      <w:ins w:id="175" w:author="Nils Hailer" w:date="2019-10-07T17:15:00Z">
        <w:r w:rsidR="00D55EAB">
          <w:t>f Inacio or other??</w:t>
        </w:r>
      </w:ins>
      <w:ins w:id="176" w:author="Nils Hailer" w:date="2019-10-07T17:14:00Z">
        <w:r w:rsidR="00D55EAB">
          <w:t>}</w:t>
        </w:r>
      </w:ins>
      <w:r w:rsidR="00C30DF4">
        <w:t xml:space="preserve">. </w:t>
      </w:r>
      <w:ins w:id="177" w:author="Nils Hailer" w:date="2019-10-07T16:13:00Z">
        <w:r w:rsidR="00834B40">
          <w:t xml:space="preserve">Additionally, </w:t>
        </w:r>
      </w:ins>
      <w:del w:id="178" w:author="Nils Hailer" w:date="2019-10-07T16:14:00Z">
        <w:r w:rsidR="00C30DF4" w:rsidDel="00834B40">
          <w:delText>T</w:delText>
        </w:r>
      </w:del>
      <w:ins w:id="179" w:author="Nils Hailer" w:date="2019-10-07T16:14:00Z">
        <w:r w:rsidR="00834B40">
          <w:t>t</w:t>
        </w:r>
      </w:ins>
      <w:r w:rsidR="00C30DF4">
        <w:t xml:space="preserve">hese </w:t>
      </w:r>
      <w:ins w:id="180" w:author="Nils Hailer" w:date="2019-10-07T16:14:00Z">
        <w:r w:rsidR="00834B40">
          <w:t xml:space="preserve">complex </w:t>
        </w:r>
      </w:ins>
      <w:r w:rsidR="00C30DF4">
        <w:t xml:space="preserve">comorbidity </w:t>
      </w:r>
      <w:del w:id="181" w:author="anne garland" w:date="2019-10-07T12:02:00Z">
        <w:r w:rsidR="00C30DF4" w:rsidDel="005A31CB">
          <w:delText xml:space="preserve">measures </w:delText>
        </w:r>
      </w:del>
      <w:ins w:id="182" w:author="anne garland" w:date="2019-10-07T12:02:00Z">
        <w:r w:rsidR="005A31CB">
          <w:t xml:space="preserve">instruments </w:t>
        </w:r>
      </w:ins>
      <w:del w:id="183" w:author="Nils Hailer" w:date="2019-10-07T16:14:00Z">
        <w:r w:rsidR="00C30DF4" w:rsidDel="00834B40">
          <w:delText xml:space="preserve">are quite complex to estimate and </w:delText>
        </w:r>
      </w:del>
      <w:r w:rsidR="00C30DF4">
        <w:t>are based on the availability of extensive data</w:t>
      </w:r>
      <w:del w:id="184" w:author="Nils Hailer" w:date="2019-10-07T16:14:00Z">
        <w:r w:rsidR="00C30DF4" w:rsidDel="00834B40">
          <w:delText xml:space="preserve"> </w:delText>
        </w:r>
      </w:del>
      <w:r w:rsidR="00C30DF4">
        <w:t xml:space="preserve">sets including in- and outpatient data on </w:t>
      </w:r>
      <w:commentRangeStart w:id="185"/>
      <w:r w:rsidR="00C30DF4">
        <w:t>ICD</w:t>
      </w:r>
      <w:commentRangeEnd w:id="185"/>
      <w:r w:rsidR="00834B40">
        <w:rPr>
          <w:rStyle w:val="Kommentarsreferens"/>
        </w:rPr>
        <w:commentReference w:id="185"/>
      </w:r>
      <w:r w:rsidR="00C30DF4">
        <w:t>-codes</w:t>
      </w:r>
      <w:ins w:id="186" w:author="Nils Hailer" w:date="2019-10-07T16:20:00Z">
        <w:r w:rsidR="00244A47">
          <w:t xml:space="preserve">, and </w:t>
        </w:r>
      </w:ins>
      <w:del w:id="187" w:author="Nils Hailer" w:date="2019-10-07T16:20:00Z">
        <w:r w:rsidR="00C30DF4" w:rsidDel="00244A47">
          <w:delText xml:space="preserve">. Oftentimes, such data sets </w:delText>
        </w:r>
        <w:r w:rsidR="00C30DF4" w:rsidDel="00244A47">
          <w:lastRenderedPageBreak/>
          <w:delText xml:space="preserve">can only be created by linking several population-based registries, raising both ethical and practical concerns. Also, </w:delText>
        </w:r>
      </w:del>
      <w:r w:rsidR="00C30DF4">
        <w:t>each of the comorbidity indices exist</w:t>
      </w:r>
      <w:ins w:id="188" w:author="Nils Hailer" w:date="2019-10-07T16:21:00Z">
        <w:r w:rsidR="00B66CA5">
          <w:t>s</w:t>
        </w:r>
      </w:ins>
      <w:r w:rsidR="00C30DF4">
        <w:t xml:space="preserve"> in numerous versions (Sundararajan et al. 2004; Deyo, Cherkin, and Ciol 1992; Quan et al. 2011; Cleves, Sanchez, and Draheim 1997; Walraven et al. 2009). Interpretation and comparison </w:t>
      </w:r>
      <w:del w:id="189" w:author="Nils Hailer" w:date="2019-10-07T16:20:00Z">
        <w:r w:rsidR="00C30DF4" w:rsidDel="00244A47">
          <w:delText xml:space="preserve">between </w:delText>
        </w:r>
      </w:del>
      <w:ins w:id="190" w:author="Nils Hailer" w:date="2019-10-07T16:20:00Z">
        <w:r w:rsidR="00244A47">
          <w:t xml:space="preserve">of </w:t>
        </w:r>
      </w:ins>
      <w:r w:rsidR="00C30DF4">
        <w:t>different studies is therefore difficult.</w:t>
      </w:r>
    </w:p>
    <w:p w14:paraId="377C4CB0" w14:textId="466C0D05" w:rsidR="000254F1" w:rsidRDefault="00C30DF4">
      <w:pPr>
        <w:pStyle w:val="Brdtext"/>
      </w:pPr>
      <w:r>
        <w:t xml:space="preserve">Comorbidity data </w:t>
      </w:r>
      <w:del w:id="191" w:author="Nils Hailer" w:date="2019-10-07T16:23:00Z">
        <w:r w:rsidDel="00B66CA5">
          <w:delText xml:space="preserve">have also been </w:delText>
        </w:r>
      </w:del>
      <w:ins w:id="192" w:author="Nils Hailer" w:date="2019-10-07T16:23:00Z">
        <w:r w:rsidR="00B66CA5">
          <w:t xml:space="preserve">are </w:t>
        </w:r>
      </w:ins>
      <w:r>
        <w:t xml:space="preserve">used </w:t>
      </w:r>
      <w:del w:id="193" w:author="Nils Hailer" w:date="2019-10-07T16:23:00Z">
        <w:r w:rsidDel="00B66CA5">
          <w:delText xml:space="preserve">in </w:delText>
        </w:r>
      </w:del>
      <w:ins w:id="194" w:author="Nils Hailer" w:date="2019-10-07T16:23:00Z">
        <w:r w:rsidR="00B66CA5">
          <w:t xml:space="preserve">to construct </w:t>
        </w:r>
      </w:ins>
      <w:del w:id="195" w:author="Nils Hailer" w:date="2019-10-07T16:23:00Z">
        <w:r w:rsidDel="00B66CA5">
          <w:delText xml:space="preserve">several </w:delText>
        </w:r>
      </w:del>
      <w:r>
        <w:t xml:space="preserve">universal </w:t>
      </w:r>
      <w:del w:id="196" w:author="Nils Hailer" w:date="2019-10-07T16:23:00Z">
        <w:r w:rsidDel="00B66CA5">
          <w:delText xml:space="preserve">and </w:delText>
        </w:r>
      </w:del>
      <w:ins w:id="197" w:author="Nils Hailer" w:date="2019-10-07T16:23:00Z">
        <w:r w:rsidR="00B66CA5">
          <w:t xml:space="preserve">or </w:t>
        </w:r>
      </w:ins>
      <w:r>
        <w:t>arthroplasty-specific risk prediction tools</w:t>
      </w:r>
      <w:ins w:id="198" w:author="Nils Hailer" w:date="2019-10-07T16:23:00Z">
        <w:r w:rsidR="00B66CA5">
          <w:t>, but</w:t>
        </w:r>
      </w:ins>
      <w:r>
        <w:t xml:space="preserve"> </w:t>
      </w:r>
      <w:del w:id="199" w:author="Nils Hailer" w:date="2019-10-07T16:23:00Z">
        <w:r w:rsidDel="00B66CA5">
          <w:delText>to make risk profiles for individual patients. In the context of trauma, prediction tools are common, and it has been possible to reduce the number of variables without losing predictive power (Gerdin et al. 2016). N</w:delText>
        </w:r>
      </w:del>
      <w:ins w:id="200" w:author="Nils Hailer" w:date="2019-10-07T16:23:00Z">
        <w:r w:rsidR="00B66CA5">
          <w:t>n</w:t>
        </w:r>
      </w:ins>
      <w:r>
        <w:t xml:space="preserve">o model has so far been broadly accepted </w:t>
      </w:r>
      <w:del w:id="201" w:author="Nils Hailer" w:date="2019-10-07T16:25:00Z">
        <w:r w:rsidDel="00B66CA5">
          <w:delText xml:space="preserve">for </w:delText>
        </w:r>
      </w:del>
      <w:ins w:id="202" w:author="Nils Hailer" w:date="2019-10-07T16:25:00Z">
        <w:r w:rsidR="00B66CA5">
          <w:t xml:space="preserve">to predict mortality after  </w:t>
        </w:r>
      </w:ins>
      <w:r>
        <w:t xml:space="preserve">elective THA </w:t>
      </w:r>
      <w:del w:id="203" w:author="Nils Hailer" w:date="2019-10-07T16:24:00Z">
        <w:r w:rsidDel="00B66CA5">
          <w:delText xml:space="preserve">however </w:delText>
        </w:r>
      </w:del>
      <w:r>
        <w:t xml:space="preserve">(Manning, Edelstein, and Alvi 2016; Bülow et al. 2017). </w:t>
      </w:r>
      <w:ins w:id="204" w:author="Nils Hailer" w:date="2019-10-07T16:25:00Z">
        <w:r w:rsidR="00B66CA5">
          <w:t xml:space="preserve">In order to propel arthroplasty surgery into the age of precision medicine, </w:t>
        </w:r>
      </w:ins>
      <w:del w:id="205" w:author="Nils Hailer" w:date="2019-10-07T16:25:00Z">
        <w:r w:rsidDel="00B66CA5">
          <w:delText xml:space="preserve">An </w:delText>
        </w:r>
      </w:del>
      <w:r>
        <w:t>easily applicable tool</w:t>
      </w:r>
      <w:ins w:id="206" w:author="Nils Hailer" w:date="2019-10-07T16:25:00Z">
        <w:r w:rsidR="00B66CA5">
          <w:t>s</w:t>
        </w:r>
      </w:ins>
      <w:r>
        <w:t xml:space="preserve"> </w:t>
      </w:r>
      <w:del w:id="207" w:author="Nils Hailer" w:date="2019-10-07T16:25:00Z">
        <w:r w:rsidDel="00B66CA5">
          <w:delText>with few dimensions is thus needed, both in research and in clinical practice</w:delText>
        </w:r>
      </w:del>
      <w:ins w:id="208" w:author="Nils Hailer" w:date="2019-10-07T16:25:00Z">
        <w:r w:rsidR="00B66CA5">
          <w:t>to predict short- and long</w:t>
        </w:r>
      </w:ins>
      <w:ins w:id="209" w:author="Nils Hailer" w:date="2019-10-07T16:26:00Z">
        <w:r w:rsidR="00B66CA5">
          <w:t>-term complications are urgently needed</w:t>
        </w:r>
      </w:ins>
      <w:r>
        <w:t xml:space="preserve">. We aimed to </w:t>
      </w:r>
      <w:del w:id="210" w:author="Nils Hailer" w:date="2019-10-07T16:26:00Z">
        <w:r w:rsidDel="00B66CA5">
          <w:delText xml:space="preserve">find such </w:delText>
        </w:r>
      </w:del>
      <w:ins w:id="211" w:author="Nils Hailer" w:date="2019-10-07T16:26:00Z">
        <w:r w:rsidR="00B66CA5">
          <w:t xml:space="preserve">define </w:t>
        </w:r>
      </w:ins>
      <w:r>
        <w:t xml:space="preserve">a model </w:t>
      </w:r>
      <w:del w:id="212" w:author="Nils Hailer" w:date="2019-10-07T16:26:00Z">
        <w:r w:rsidDel="00B66CA5">
          <w:delText xml:space="preserve">to </w:delText>
        </w:r>
      </w:del>
      <w:ins w:id="213" w:author="Nils Hailer" w:date="2019-10-07T16:26:00Z">
        <w:r w:rsidR="00B66CA5">
          <w:t xml:space="preserve">that accurately </w:t>
        </w:r>
      </w:ins>
      <w:r>
        <w:t>predict</w:t>
      </w:r>
      <w:ins w:id="214" w:author="Nils Hailer" w:date="2019-10-07T16:26:00Z">
        <w:r w:rsidR="00B66CA5">
          <w:t>s</w:t>
        </w:r>
      </w:ins>
      <w:r>
        <w:t xml:space="preserve"> the risk of 90-day postoperative mortality after </w:t>
      </w:r>
      <w:del w:id="215" w:author="Nils Hailer" w:date="2019-10-07T16:26:00Z">
        <w:r w:rsidDel="00B66CA5">
          <w:delText xml:space="preserve">elective </w:delText>
        </w:r>
      </w:del>
      <w:commentRangeStart w:id="216"/>
      <w:r>
        <w:t>THA</w:t>
      </w:r>
      <w:commentRangeEnd w:id="216"/>
      <w:r w:rsidR="005A31CB">
        <w:rPr>
          <w:rStyle w:val="Kommentarsreferens"/>
        </w:rPr>
        <w:commentReference w:id="216"/>
      </w:r>
      <w:ins w:id="217" w:author="Nils Hailer" w:date="2019-10-07T16:26:00Z">
        <w:r w:rsidR="00B66CA5">
          <w:t xml:space="preserve"> performed due to osteoarthritis </w:t>
        </w:r>
      </w:ins>
      <w:r>
        <w:t>.</w:t>
      </w:r>
    </w:p>
    <w:p w14:paraId="3696E031" w14:textId="77777777" w:rsidR="000254F1" w:rsidRDefault="00C30DF4">
      <w:pPr>
        <w:pStyle w:val="Rubrik1"/>
      </w:pPr>
      <w:bookmarkStart w:id="218" w:name="patients-and-methods"/>
      <w:r>
        <w:t>Patients and Methods</w:t>
      </w:r>
      <w:bookmarkEnd w:id="218"/>
    </w:p>
    <w:p w14:paraId="552392FD" w14:textId="77777777" w:rsidR="000254F1" w:rsidRDefault="00C30DF4">
      <w:pPr>
        <w:pStyle w:val="FirstParagraph"/>
      </w:pPr>
      <w:r>
        <w:t xml:space="preserve">Patients recorded in the Swedish Hip Arthroplasty Register (SHAR) with cemented primary hip osteoarthritis 2008 - 2015 were included </w:t>
      </w:r>
      <w:commentRangeStart w:id="219"/>
      <w:r>
        <w:t>in the development phase of the study</w:t>
      </w:r>
      <w:commentRangeEnd w:id="219"/>
      <w:r w:rsidR="00B66CA5">
        <w:rPr>
          <w:rStyle w:val="Kommentarsreferens"/>
        </w:rPr>
        <w:commentReference w:id="219"/>
      </w:r>
      <w:r>
        <w:t xml:space="preserve"> (Figure 1). Only the last operated hip was accounted for in patients with bilateral THA (Bülow 2019).</w:t>
      </w:r>
    </w:p>
    <w:p w14:paraId="50CACFEC" w14:textId="77777777" w:rsidR="000254F1" w:rsidRDefault="00C30DF4">
      <w:pPr>
        <w:pStyle w:val="CaptionedFigure"/>
      </w:pPr>
      <w:r>
        <w:rPr>
          <w:noProof/>
        </w:rPr>
        <w:drawing>
          <wp:inline distT="0" distB="0" distL="0" distR="0" wp14:anchorId="0FBDB05C" wp14:editId="7B237DC1">
            <wp:extent cx="5334000" cy="6130974"/>
            <wp:effectExtent l="0" t="0" r="0" b="0"/>
            <wp:docPr id="1" name="Picture" descr="Figure 1: Flowchart depicting inclusion criteria and number of patients included in the development phase of the model."/>
            <wp:cNvGraphicFramePr/>
            <a:graphic xmlns:a="http://schemas.openxmlformats.org/drawingml/2006/main">
              <a:graphicData uri="http://schemas.openxmlformats.org/drawingml/2006/picture">
                <pic:pic xmlns:pic="http://schemas.openxmlformats.org/drawingml/2006/picture">
                  <pic:nvPicPr>
                    <pic:cNvPr id="0" name="Picture" descr="../graphs/flowchart.png"/>
                    <pic:cNvPicPr>
                      <a:picLocks noChangeAspect="1" noChangeArrowheads="1"/>
                    </pic:cNvPicPr>
                  </pic:nvPicPr>
                  <pic:blipFill>
                    <a:blip r:embed="rId13"/>
                    <a:stretch>
                      <a:fillRect/>
                    </a:stretch>
                  </pic:blipFill>
                  <pic:spPr bwMode="auto">
                    <a:xfrm>
                      <a:off x="0" y="0"/>
                      <a:ext cx="5334000" cy="6130974"/>
                    </a:xfrm>
                    <a:prstGeom prst="rect">
                      <a:avLst/>
                    </a:prstGeom>
                    <a:noFill/>
                    <a:ln w="9525">
                      <a:noFill/>
                      <a:headEnd/>
                      <a:tailEnd/>
                    </a:ln>
                  </pic:spPr>
                </pic:pic>
              </a:graphicData>
            </a:graphic>
          </wp:inline>
        </w:drawing>
      </w:r>
    </w:p>
    <w:p w14:paraId="0F976CAD" w14:textId="77777777" w:rsidR="000254F1" w:rsidRDefault="00C30DF4">
      <w:pPr>
        <w:pStyle w:val="ImageCaption"/>
      </w:pPr>
      <w:r>
        <w:t>Figure 1: Flowchart depicting inclusion criteria and number of patients included in the development phase of the model.</w:t>
      </w:r>
    </w:p>
    <w:p w14:paraId="3F30D774" w14:textId="1BA899DB" w:rsidR="000254F1" w:rsidRDefault="00C30DF4">
      <w:pPr>
        <w:pStyle w:val="Brdtext"/>
      </w:pPr>
      <w:r>
        <w:t xml:space="preserve">Data linkage, based on the </w:t>
      </w:r>
      <w:commentRangeStart w:id="220"/>
      <w:del w:id="221" w:author="Nils Hailer" w:date="2019-10-08T14:03:00Z">
        <w:r w:rsidDel="008B26E1">
          <w:delText xml:space="preserve">unique </w:delText>
        </w:r>
      </w:del>
      <w:ins w:id="222" w:author="Nils Hailer" w:date="2019-10-08T14:03:00Z">
        <w:r w:rsidR="008B26E1">
          <w:t>10-digit</w:t>
        </w:r>
        <w:commentRangeEnd w:id="220"/>
        <w:r w:rsidR="008B26E1">
          <w:rPr>
            <w:rStyle w:val="Kommentarsreferens"/>
          </w:rPr>
          <w:commentReference w:id="220"/>
        </w:r>
        <w:r w:rsidR="008B26E1">
          <w:t xml:space="preserve"> </w:t>
        </w:r>
      </w:ins>
      <w:r>
        <w:t>identity numbers assigned to all Swedish residents (Ludvigsson et al. 2009), were used to collect data from a variety of sources, as previously described by Cnudde et al. (2016).</w:t>
      </w:r>
    </w:p>
    <w:p w14:paraId="4FC6563B" w14:textId="42FA1864" w:rsidR="000254F1" w:rsidRDefault="00C30DF4">
      <w:pPr>
        <w:pStyle w:val="Brdtext"/>
      </w:pPr>
      <w:r>
        <w:t xml:space="preserve">Age, sex, body mass index (BMI), ASA </w:t>
      </w:r>
      <w:commentRangeStart w:id="223"/>
      <w:del w:id="224" w:author="Nils Hailer" w:date="2019-10-08T14:03:00Z">
        <w:r w:rsidDel="008B26E1">
          <w:delText>class</w:delText>
        </w:r>
      </w:del>
      <w:ins w:id="225" w:author="Nils Hailer" w:date="2019-10-08T14:03:00Z">
        <w:r w:rsidR="008B26E1">
          <w:t>grade</w:t>
        </w:r>
        <w:commentRangeEnd w:id="223"/>
        <w:r w:rsidR="008B26E1">
          <w:rPr>
            <w:rStyle w:val="Kommentarsreferens"/>
          </w:rPr>
          <w:commentReference w:id="223"/>
        </w:r>
      </w:ins>
      <w:r>
        <w:t xml:space="preserve">, type of hospital (university/county/rural/private) and year of surgery were collected from </w:t>
      </w:r>
      <w:ins w:id="226" w:author="Nils Hailer" w:date="2019-10-08T14:04:00Z">
        <w:r w:rsidR="008B26E1">
          <w:t xml:space="preserve">the </w:t>
        </w:r>
      </w:ins>
      <w:r>
        <w:t>SHAR</w:t>
      </w:r>
      <w:del w:id="227" w:author="Nils Hailer" w:date="2019-10-08T14:04:00Z">
        <w:r w:rsidDel="008B26E1">
          <w:delText>,</w:delText>
        </w:r>
      </w:del>
      <w:r>
        <w:t xml:space="preserve"> </w:t>
      </w:r>
      <w:del w:id="228" w:author="Nils Hailer" w:date="2019-10-08T14:05:00Z">
        <w:r w:rsidDel="008B26E1">
          <w:delText xml:space="preserve">with </w:delText>
        </w:r>
      </w:del>
      <w:ins w:id="229" w:author="Nils Hailer" w:date="2019-10-08T14:05:00Z">
        <w:r w:rsidR="008B26E1">
          <w:t xml:space="preserve">which has </w:t>
        </w:r>
      </w:ins>
      <w:r>
        <w:t xml:space="preserve">a completeness of 96-98 % (Kärrholm et al. 2019). Data on education level </w:t>
      </w:r>
      <w:commentRangeStart w:id="230"/>
      <w:r>
        <w:t>(low/middle/high</w:t>
      </w:r>
      <w:commentRangeEnd w:id="230"/>
      <w:r w:rsidR="004A04E1">
        <w:rPr>
          <w:rStyle w:val="Kommentarsreferens"/>
        </w:rPr>
        <w:commentReference w:id="230"/>
      </w:r>
      <w:r>
        <w:t xml:space="preserve">) and civil status (married/un-married/divorced/widow[er]), were collected from the longitudinal integration database for health insurance and labor market studies from Statistics Sweden (Ludvigsson et al. 2019). The Swedish National Patient Register was used </w:t>
      </w:r>
      <w:del w:id="231" w:author="Nils Hailer" w:date="2019-10-08T14:05:00Z">
        <w:r w:rsidDel="008B26E1">
          <w:delText xml:space="preserve">for </w:delText>
        </w:r>
      </w:del>
      <w:ins w:id="232" w:author="Nils Hailer" w:date="2019-10-08T14:05:00Z">
        <w:r w:rsidR="008B26E1">
          <w:t xml:space="preserve">to assess </w:t>
        </w:r>
      </w:ins>
      <w:r>
        <w:t>comorbidit</w:t>
      </w:r>
      <w:ins w:id="233" w:author="Nils Hailer" w:date="2019-10-08T14:05:00Z">
        <w:r w:rsidR="008B26E1">
          <w:t>ies</w:t>
        </w:r>
      </w:ins>
      <w:del w:id="234" w:author="Nils Hailer" w:date="2019-10-08T14:05:00Z">
        <w:r w:rsidDel="008B26E1">
          <w:delText>y</w:delText>
        </w:r>
      </w:del>
      <w:r>
        <w:t xml:space="preserve"> </w:t>
      </w:r>
      <w:del w:id="235" w:author="Nils Hailer" w:date="2019-10-08T14:05:00Z">
        <w:r w:rsidDel="008B26E1">
          <w:delText xml:space="preserve">data </w:delText>
        </w:r>
      </w:del>
      <w:r>
        <w:t xml:space="preserve">during </w:t>
      </w:r>
      <w:del w:id="236" w:author="Nils Hailer" w:date="2019-10-08T14:05:00Z">
        <w:r w:rsidDel="008B26E1">
          <w:delText xml:space="preserve">one </w:delText>
        </w:r>
      </w:del>
      <w:ins w:id="237" w:author="Nils Hailer" w:date="2019-10-08T14:05:00Z">
        <w:r w:rsidR="008B26E1">
          <w:t xml:space="preserve">the </w:t>
        </w:r>
      </w:ins>
      <w:r>
        <w:t xml:space="preserve">year </w:t>
      </w:r>
      <w:del w:id="238" w:author="Nils Hailer" w:date="2019-10-08T14:05:00Z">
        <w:r w:rsidDel="008B26E1">
          <w:delText xml:space="preserve">before </w:delText>
        </w:r>
      </w:del>
      <w:ins w:id="239" w:author="Nils Hailer" w:date="2019-10-08T14:05:00Z">
        <w:r w:rsidR="008B26E1">
          <w:t xml:space="preserve">preceding index </w:t>
        </w:r>
      </w:ins>
      <w:r>
        <w:t>surgery. Th</w:t>
      </w:r>
      <w:del w:id="240" w:author="Nils Hailer" w:date="2019-10-08T14:05:00Z">
        <w:r w:rsidDel="008B26E1">
          <w:delText>e</w:delText>
        </w:r>
      </w:del>
      <w:ins w:id="241" w:author="Nils Hailer" w:date="2019-10-08T14:05:00Z">
        <w:r w:rsidR="008B26E1">
          <w:t>is</w:t>
        </w:r>
      </w:ins>
      <w:r>
        <w:t xml:space="preserve"> register contains all relevant diagnoses coded by ICD-10, as well as </w:t>
      </w:r>
      <w:ins w:id="242" w:author="Nils Hailer" w:date="2019-10-08T14:05:00Z">
        <w:r w:rsidR="008B26E1">
          <w:t xml:space="preserve">dates of </w:t>
        </w:r>
      </w:ins>
      <w:r>
        <w:t>admission</w:t>
      </w:r>
      <w:del w:id="243" w:author="Nils Hailer" w:date="2019-10-08T14:05:00Z">
        <w:r w:rsidDel="008B26E1">
          <w:delText>s</w:delText>
        </w:r>
      </w:del>
      <w:r>
        <w:t xml:space="preserve"> and discharge </w:t>
      </w:r>
      <w:del w:id="244" w:author="Nils Hailer" w:date="2019-10-08T14:06:00Z">
        <w:r w:rsidDel="008B26E1">
          <w:delText xml:space="preserve">dates </w:delText>
        </w:r>
      </w:del>
      <w:r>
        <w:t xml:space="preserve">for in- and outpatient </w:t>
      </w:r>
      <w:del w:id="245" w:author="Nils Hailer" w:date="2019-10-08T14:06:00Z">
        <w:r w:rsidDel="008B26E1">
          <w:delText xml:space="preserve">visits </w:delText>
        </w:r>
      </w:del>
      <w:ins w:id="246" w:author="Nils Hailer" w:date="2019-10-08T14:06:00Z">
        <w:r w:rsidR="008B26E1">
          <w:t xml:space="preserve">episodes </w:t>
        </w:r>
      </w:ins>
      <w:r>
        <w:t>in all private and public hospitals (Ludvigsson et al. 2011). Death dates were linked from the national population register.</w:t>
      </w:r>
    </w:p>
    <w:p w14:paraId="06E6EE27" w14:textId="2867F261" w:rsidR="000254F1" w:rsidRDefault="00C30DF4">
      <w:pPr>
        <w:pStyle w:val="Brdtext"/>
      </w:pPr>
      <w:r>
        <w:t xml:space="preserve">Comorbidity was </w:t>
      </w:r>
      <w:del w:id="247" w:author="Nils Hailer" w:date="2019-10-08T14:06:00Z">
        <w:r w:rsidDel="008B26E1">
          <w:delText xml:space="preserve">recognized </w:delText>
        </w:r>
      </w:del>
      <w:ins w:id="248" w:author="Nils Hailer" w:date="2019-10-08T14:06:00Z">
        <w:r w:rsidR="008B26E1">
          <w:t xml:space="preserve">defined </w:t>
        </w:r>
      </w:ins>
      <w:r>
        <w:t xml:space="preserve">by individual ICD-10 </w:t>
      </w:r>
      <w:ins w:id="249" w:author="anne garland" w:date="2019-10-07T12:10:00Z">
        <w:r w:rsidR="004A04E1">
          <w:t xml:space="preserve">codes </w:t>
        </w:r>
      </w:ins>
      <w:r>
        <w:t xml:space="preserve">grouped into 17 categories according to CCI (Charlson et al. 1987; Deyo, Cherkin, and Ciol 1992; Quan et al. 2005) and 31 categories according to ECI (Elixhauser et al. 1998; Quan et al. 2005). </w:t>
      </w:r>
      <w:commentRangeStart w:id="250"/>
      <w:r>
        <w:t>Patients with no recorded hospital visits during one year before surgery, were assumed to have no comorbidity.</w:t>
      </w:r>
      <w:commentRangeEnd w:id="250"/>
      <w:r w:rsidR="008B26E1">
        <w:rPr>
          <w:rStyle w:val="Kommentarsreferens"/>
        </w:rPr>
        <w:commentReference w:id="250"/>
      </w:r>
    </w:p>
    <w:p w14:paraId="644B040A" w14:textId="77777777" w:rsidR="000254F1" w:rsidRDefault="00C30DF4">
      <w:pPr>
        <w:pStyle w:val="TableCaption"/>
      </w:pPr>
      <w:r>
        <w:t>Table 1: Categorization of individual Charlson (CCI) and Elixhauser (ECI) comorbidities into broader comorbidities.</w:t>
      </w:r>
    </w:p>
    <w:tbl>
      <w:tblPr>
        <w:tblStyle w:val="Table"/>
        <w:tblW w:w="0" w:type="pct"/>
        <w:tblLook w:val="07E0" w:firstRow="1" w:lastRow="1" w:firstColumn="1" w:lastColumn="1" w:noHBand="1" w:noVBand="1"/>
      </w:tblPr>
      <w:tblGrid>
        <w:gridCol w:w="2513"/>
        <w:gridCol w:w="3310"/>
        <w:gridCol w:w="3583"/>
      </w:tblGrid>
      <w:tr w:rsidR="000254F1" w14:paraId="0274F537" w14:textId="77777777">
        <w:tc>
          <w:tcPr>
            <w:tcW w:w="0" w:type="auto"/>
            <w:tcBorders>
              <w:bottom w:val="single" w:sz="0" w:space="0" w:color="auto"/>
            </w:tcBorders>
            <w:vAlign w:val="bottom"/>
          </w:tcPr>
          <w:p w14:paraId="2CE6E47A" w14:textId="258585D9" w:rsidR="000254F1" w:rsidRDefault="00C30DF4">
            <w:pPr>
              <w:pStyle w:val="Compact"/>
            </w:pPr>
            <w:del w:id="251" w:author="Nils Hailer" w:date="2019-10-08T14:07:00Z">
              <w:r w:rsidDel="008B26E1">
                <w:delText>new</w:delText>
              </w:r>
            </w:del>
            <w:ins w:id="252" w:author="Nils Hailer" w:date="2019-10-08T14:07:00Z">
              <w:r w:rsidR="008B26E1">
                <w:t>Comorbidities by groups</w:t>
              </w:r>
            </w:ins>
          </w:p>
        </w:tc>
        <w:tc>
          <w:tcPr>
            <w:tcW w:w="0" w:type="auto"/>
            <w:tcBorders>
              <w:bottom w:val="single" w:sz="0" w:space="0" w:color="auto"/>
            </w:tcBorders>
            <w:vAlign w:val="bottom"/>
          </w:tcPr>
          <w:p w14:paraId="30D7E4ED" w14:textId="77777777" w:rsidR="000254F1" w:rsidRDefault="00C30DF4">
            <w:pPr>
              <w:pStyle w:val="Compact"/>
            </w:pPr>
            <w:commentRangeStart w:id="253"/>
            <w:r>
              <w:t>CCI</w:t>
            </w:r>
          </w:p>
        </w:tc>
        <w:tc>
          <w:tcPr>
            <w:tcW w:w="0" w:type="auto"/>
            <w:tcBorders>
              <w:bottom w:val="single" w:sz="0" w:space="0" w:color="auto"/>
            </w:tcBorders>
            <w:vAlign w:val="bottom"/>
          </w:tcPr>
          <w:p w14:paraId="6576324F" w14:textId="77777777" w:rsidR="000254F1" w:rsidRDefault="00C30DF4">
            <w:pPr>
              <w:pStyle w:val="Compact"/>
            </w:pPr>
            <w:r>
              <w:t>ECI</w:t>
            </w:r>
            <w:commentRangeEnd w:id="253"/>
            <w:r w:rsidR="008B26E1">
              <w:rPr>
                <w:rStyle w:val="Kommentarsreferens"/>
              </w:rPr>
              <w:commentReference w:id="253"/>
            </w:r>
          </w:p>
        </w:tc>
      </w:tr>
      <w:tr w:rsidR="000254F1" w14:paraId="67063705" w14:textId="77777777">
        <w:tc>
          <w:tcPr>
            <w:tcW w:w="0" w:type="auto"/>
          </w:tcPr>
          <w:p w14:paraId="5BF003C3" w14:textId="77777777" w:rsidR="000254F1" w:rsidRDefault="00C30DF4">
            <w:pPr>
              <w:pStyle w:val="Compact"/>
            </w:pPr>
            <w:r>
              <w:t>AIDS/HIV</w:t>
            </w:r>
          </w:p>
        </w:tc>
        <w:tc>
          <w:tcPr>
            <w:tcW w:w="0" w:type="auto"/>
          </w:tcPr>
          <w:p w14:paraId="21CD464E" w14:textId="77777777" w:rsidR="000254F1" w:rsidRDefault="00C30DF4">
            <w:pPr>
              <w:pStyle w:val="Compact"/>
            </w:pPr>
            <w:r>
              <w:t>AIDS/HIV</w:t>
            </w:r>
          </w:p>
        </w:tc>
        <w:tc>
          <w:tcPr>
            <w:tcW w:w="0" w:type="auto"/>
          </w:tcPr>
          <w:p w14:paraId="5B0EEF7B" w14:textId="77777777" w:rsidR="000254F1" w:rsidRDefault="00C30DF4">
            <w:pPr>
              <w:pStyle w:val="Compact"/>
            </w:pPr>
            <w:r>
              <w:t>AIDS/HIV</w:t>
            </w:r>
          </w:p>
        </w:tc>
      </w:tr>
      <w:tr w:rsidR="000254F1" w14:paraId="75B87197" w14:textId="77777777">
        <w:tc>
          <w:tcPr>
            <w:tcW w:w="0" w:type="auto"/>
          </w:tcPr>
          <w:p w14:paraId="7479A5E3" w14:textId="77777777" w:rsidR="000254F1" w:rsidRDefault="00C30DF4">
            <w:pPr>
              <w:pStyle w:val="Compact"/>
            </w:pPr>
            <w:r>
              <w:t>Anemia</w:t>
            </w:r>
          </w:p>
        </w:tc>
        <w:tc>
          <w:tcPr>
            <w:tcW w:w="0" w:type="auto"/>
          </w:tcPr>
          <w:p w14:paraId="79DDE4F4" w14:textId="77777777" w:rsidR="000254F1" w:rsidRDefault="000254F1"/>
        </w:tc>
        <w:tc>
          <w:tcPr>
            <w:tcW w:w="0" w:type="auto"/>
          </w:tcPr>
          <w:p w14:paraId="50A56FA2" w14:textId="77777777" w:rsidR="000254F1" w:rsidRDefault="00C30DF4">
            <w:pPr>
              <w:pStyle w:val="Compact"/>
            </w:pPr>
            <w:r>
              <w:t>blood loss anemia, deficiency anemia</w:t>
            </w:r>
          </w:p>
        </w:tc>
      </w:tr>
      <w:tr w:rsidR="000254F1" w14:paraId="7C0C3EA6" w14:textId="77777777">
        <w:tc>
          <w:tcPr>
            <w:tcW w:w="0" w:type="auto"/>
          </w:tcPr>
          <w:p w14:paraId="3FEAA298" w14:textId="77777777" w:rsidR="000254F1" w:rsidRDefault="00C30DF4">
            <w:pPr>
              <w:pStyle w:val="Compact"/>
            </w:pPr>
            <w:r>
              <w:t>Arrhythmia</w:t>
            </w:r>
          </w:p>
        </w:tc>
        <w:tc>
          <w:tcPr>
            <w:tcW w:w="0" w:type="auto"/>
          </w:tcPr>
          <w:p w14:paraId="276C7B0F" w14:textId="77777777" w:rsidR="000254F1" w:rsidRDefault="000254F1"/>
        </w:tc>
        <w:tc>
          <w:tcPr>
            <w:tcW w:w="0" w:type="auto"/>
          </w:tcPr>
          <w:p w14:paraId="07B9C020" w14:textId="77777777" w:rsidR="000254F1" w:rsidRDefault="00C30DF4">
            <w:pPr>
              <w:pStyle w:val="Compact"/>
            </w:pPr>
            <w:r>
              <w:t>cardiac arrhythmias</w:t>
            </w:r>
          </w:p>
        </w:tc>
      </w:tr>
      <w:tr w:rsidR="000254F1" w14:paraId="0C351C96" w14:textId="77777777">
        <w:tc>
          <w:tcPr>
            <w:tcW w:w="0" w:type="auto"/>
          </w:tcPr>
          <w:p w14:paraId="7CCC5AE4" w14:textId="77777777" w:rsidR="000254F1" w:rsidRDefault="00C30DF4">
            <w:pPr>
              <w:pStyle w:val="Compact"/>
            </w:pPr>
            <w:r>
              <w:t>Cancer</w:t>
            </w:r>
          </w:p>
        </w:tc>
        <w:tc>
          <w:tcPr>
            <w:tcW w:w="0" w:type="auto"/>
          </w:tcPr>
          <w:p w14:paraId="46C7CEF2" w14:textId="77777777" w:rsidR="000254F1" w:rsidRDefault="00C30DF4">
            <w:pPr>
              <w:pStyle w:val="Compact"/>
            </w:pPr>
            <w:r>
              <w:t>malignancy, metastatic solid tumor</w:t>
            </w:r>
          </w:p>
        </w:tc>
        <w:tc>
          <w:tcPr>
            <w:tcW w:w="0" w:type="auto"/>
          </w:tcPr>
          <w:p w14:paraId="7A5AE5F7" w14:textId="77777777" w:rsidR="000254F1" w:rsidRDefault="00C30DF4">
            <w:pPr>
              <w:pStyle w:val="Compact"/>
            </w:pPr>
            <w:r>
              <w:t>lymphoma, metastatic cancer, solid tumor</w:t>
            </w:r>
          </w:p>
        </w:tc>
      </w:tr>
      <w:tr w:rsidR="000254F1" w14:paraId="19DDA40B" w14:textId="77777777">
        <w:tc>
          <w:tcPr>
            <w:tcW w:w="0" w:type="auto"/>
          </w:tcPr>
          <w:p w14:paraId="6C9650AD" w14:textId="77777777" w:rsidR="000254F1" w:rsidRDefault="00C30DF4">
            <w:pPr>
              <w:pStyle w:val="Compact"/>
            </w:pPr>
            <w:r>
              <w:t>CNS</w:t>
            </w:r>
          </w:p>
        </w:tc>
        <w:tc>
          <w:tcPr>
            <w:tcW w:w="0" w:type="auto"/>
          </w:tcPr>
          <w:p w14:paraId="5DA1E0CD" w14:textId="77777777" w:rsidR="000254F1" w:rsidRDefault="00C30DF4">
            <w:pPr>
              <w:pStyle w:val="Compact"/>
            </w:pPr>
            <w:r>
              <w:t>dementia, hemiplegia or paraplegia</w:t>
            </w:r>
          </w:p>
        </w:tc>
        <w:tc>
          <w:tcPr>
            <w:tcW w:w="0" w:type="auto"/>
          </w:tcPr>
          <w:p w14:paraId="2639FE4D" w14:textId="77777777" w:rsidR="000254F1" w:rsidRDefault="00C30DF4">
            <w:pPr>
              <w:pStyle w:val="Compact"/>
            </w:pPr>
            <w:r>
              <w:t>depression, paralysis, other neurological disorders, psychoses</w:t>
            </w:r>
          </w:p>
        </w:tc>
      </w:tr>
      <w:tr w:rsidR="000254F1" w14:paraId="113DDA1A" w14:textId="77777777">
        <w:tc>
          <w:tcPr>
            <w:tcW w:w="0" w:type="auto"/>
          </w:tcPr>
          <w:p w14:paraId="66EB0C31" w14:textId="77777777" w:rsidR="000254F1" w:rsidRDefault="00C30DF4">
            <w:pPr>
              <w:pStyle w:val="Compact"/>
            </w:pPr>
            <w:r>
              <w:t>Diabetes</w:t>
            </w:r>
          </w:p>
        </w:tc>
        <w:tc>
          <w:tcPr>
            <w:tcW w:w="0" w:type="auto"/>
          </w:tcPr>
          <w:p w14:paraId="623F979A" w14:textId="77777777" w:rsidR="000254F1" w:rsidRDefault="00C30DF4">
            <w:pPr>
              <w:pStyle w:val="Compact"/>
            </w:pPr>
            <w:r>
              <w:t>diabetes without complication, diabetes complication</w:t>
            </w:r>
          </w:p>
        </w:tc>
        <w:tc>
          <w:tcPr>
            <w:tcW w:w="0" w:type="auto"/>
          </w:tcPr>
          <w:p w14:paraId="3CA7ED0D" w14:textId="77777777" w:rsidR="000254F1" w:rsidRDefault="00C30DF4">
            <w:pPr>
              <w:pStyle w:val="Compact"/>
            </w:pPr>
            <w:r>
              <w:t>diabetes uncomplicated, diabetes complicated</w:t>
            </w:r>
          </w:p>
        </w:tc>
      </w:tr>
      <w:tr w:rsidR="000254F1" w14:paraId="1F18F1CE" w14:textId="77777777">
        <w:tc>
          <w:tcPr>
            <w:tcW w:w="0" w:type="auto"/>
          </w:tcPr>
          <w:p w14:paraId="0CE4CAC6" w14:textId="77777777" w:rsidR="000254F1" w:rsidRDefault="00C30DF4">
            <w:pPr>
              <w:pStyle w:val="Compact"/>
            </w:pPr>
            <w:r>
              <w:t>Drug alcohol abuse</w:t>
            </w:r>
          </w:p>
        </w:tc>
        <w:tc>
          <w:tcPr>
            <w:tcW w:w="0" w:type="auto"/>
          </w:tcPr>
          <w:p w14:paraId="4043D1AA" w14:textId="77777777" w:rsidR="000254F1" w:rsidRDefault="000254F1"/>
        </w:tc>
        <w:tc>
          <w:tcPr>
            <w:tcW w:w="0" w:type="auto"/>
          </w:tcPr>
          <w:p w14:paraId="04CF4865" w14:textId="77777777" w:rsidR="000254F1" w:rsidRDefault="00C30DF4">
            <w:pPr>
              <w:pStyle w:val="Compact"/>
            </w:pPr>
            <w:r>
              <w:t>alcohol abuse, drug abuse</w:t>
            </w:r>
          </w:p>
        </w:tc>
      </w:tr>
      <w:tr w:rsidR="000254F1" w14:paraId="2F344CEC" w14:textId="77777777">
        <w:tc>
          <w:tcPr>
            <w:tcW w:w="0" w:type="auto"/>
          </w:tcPr>
          <w:p w14:paraId="1B013EA2" w14:textId="77777777" w:rsidR="000254F1" w:rsidRDefault="00C30DF4">
            <w:pPr>
              <w:pStyle w:val="Compact"/>
            </w:pPr>
            <w:r>
              <w:t>Heart condition</w:t>
            </w:r>
          </w:p>
        </w:tc>
        <w:tc>
          <w:tcPr>
            <w:tcW w:w="0" w:type="auto"/>
          </w:tcPr>
          <w:p w14:paraId="19CC9BAE" w14:textId="77777777" w:rsidR="000254F1" w:rsidRDefault="00C30DF4">
            <w:pPr>
              <w:pStyle w:val="Compact"/>
            </w:pPr>
            <w:r>
              <w:t>congestive heart failure</w:t>
            </w:r>
          </w:p>
        </w:tc>
        <w:tc>
          <w:tcPr>
            <w:tcW w:w="0" w:type="auto"/>
          </w:tcPr>
          <w:p w14:paraId="597D18FB" w14:textId="77777777" w:rsidR="000254F1" w:rsidRDefault="00C30DF4">
            <w:pPr>
              <w:pStyle w:val="Compact"/>
            </w:pPr>
            <w:r>
              <w:t>congestive heart failure, valvular disease</w:t>
            </w:r>
          </w:p>
        </w:tc>
      </w:tr>
      <w:tr w:rsidR="000254F1" w14:paraId="7149C8E6" w14:textId="77777777">
        <w:tc>
          <w:tcPr>
            <w:tcW w:w="0" w:type="auto"/>
          </w:tcPr>
          <w:p w14:paraId="0477B741" w14:textId="77777777" w:rsidR="000254F1" w:rsidRDefault="00C30DF4">
            <w:pPr>
              <w:pStyle w:val="Compact"/>
            </w:pPr>
            <w:r>
              <w:t>Heart infarct</w:t>
            </w:r>
          </w:p>
        </w:tc>
        <w:tc>
          <w:tcPr>
            <w:tcW w:w="0" w:type="auto"/>
          </w:tcPr>
          <w:p w14:paraId="7FBDF0F5" w14:textId="77777777" w:rsidR="000254F1" w:rsidRDefault="00C30DF4">
            <w:pPr>
              <w:pStyle w:val="Compact"/>
            </w:pPr>
            <w:r>
              <w:t>myocardial infarction</w:t>
            </w:r>
          </w:p>
        </w:tc>
        <w:tc>
          <w:tcPr>
            <w:tcW w:w="0" w:type="auto"/>
          </w:tcPr>
          <w:p w14:paraId="34D1D79F" w14:textId="77777777" w:rsidR="000254F1" w:rsidRDefault="000254F1"/>
        </w:tc>
      </w:tr>
      <w:tr w:rsidR="000254F1" w14:paraId="14973BAF" w14:textId="77777777">
        <w:tc>
          <w:tcPr>
            <w:tcW w:w="0" w:type="auto"/>
          </w:tcPr>
          <w:p w14:paraId="36AD0D1A" w14:textId="77777777" w:rsidR="000254F1" w:rsidRDefault="00C30DF4">
            <w:pPr>
              <w:pStyle w:val="Compact"/>
            </w:pPr>
            <w:r>
              <w:t>Hypertoni</w:t>
            </w:r>
          </w:p>
        </w:tc>
        <w:tc>
          <w:tcPr>
            <w:tcW w:w="0" w:type="auto"/>
          </w:tcPr>
          <w:p w14:paraId="27DC6781" w14:textId="77777777" w:rsidR="000254F1" w:rsidRDefault="000254F1"/>
        </w:tc>
        <w:tc>
          <w:tcPr>
            <w:tcW w:w="0" w:type="auto"/>
          </w:tcPr>
          <w:p w14:paraId="4D7B7729" w14:textId="77777777" w:rsidR="000254F1" w:rsidRDefault="00C30DF4">
            <w:pPr>
              <w:pStyle w:val="Compact"/>
            </w:pPr>
            <w:r>
              <w:t>hypertension uncomplicated, hypertension complicated</w:t>
            </w:r>
          </w:p>
        </w:tc>
      </w:tr>
      <w:tr w:rsidR="000254F1" w14:paraId="29DAF4C7" w14:textId="77777777">
        <w:tc>
          <w:tcPr>
            <w:tcW w:w="0" w:type="auto"/>
          </w:tcPr>
          <w:p w14:paraId="08D96F9C" w14:textId="77777777" w:rsidR="000254F1" w:rsidRDefault="00C30DF4">
            <w:pPr>
              <w:pStyle w:val="Compact"/>
            </w:pPr>
            <w:r>
              <w:t>Kidney disease</w:t>
            </w:r>
          </w:p>
        </w:tc>
        <w:tc>
          <w:tcPr>
            <w:tcW w:w="0" w:type="auto"/>
          </w:tcPr>
          <w:p w14:paraId="189B6EA5" w14:textId="77777777" w:rsidR="000254F1" w:rsidRDefault="00C30DF4">
            <w:pPr>
              <w:pStyle w:val="Compact"/>
            </w:pPr>
            <w:r>
              <w:t>renal disease</w:t>
            </w:r>
          </w:p>
        </w:tc>
        <w:tc>
          <w:tcPr>
            <w:tcW w:w="0" w:type="auto"/>
          </w:tcPr>
          <w:p w14:paraId="1DF0618C" w14:textId="77777777" w:rsidR="000254F1" w:rsidRDefault="00C30DF4">
            <w:pPr>
              <w:pStyle w:val="Compact"/>
            </w:pPr>
            <w:r>
              <w:t>renal failure</w:t>
            </w:r>
          </w:p>
        </w:tc>
      </w:tr>
      <w:tr w:rsidR="000254F1" w14:paraId="49A80A67" w14:textId="77777777">
        <w:tc>
          <w:tcPr>
            <w:tcW w:w="0" w:type="auto"/>
          </w:tcPr>
          <w:p w14:paraId="4FED439E" w14:textId="77777777" w:rsidR="000254F1" w:rsidRDefault="00C30DF4">
            <w:pPr>
              <w:pStyle w:val="Compact"/>
            </w:pPr>
            <w:r>
              <w:t>Liver disease</w:t>
            </w:r>
          </w:p>
        </w:tc>
        <w:tc>
          <w:tcPr>
            <w:tcW w:w="0" w:type="auto"/>
          </w:tcPr>
          <w:p w14:paraId="5C47EF9F" w14:textId="77777777" w:rsidR="000254F1" w:rsidRDefault="00C30DF4">
            <w:pPr>
              <w:pStyle w:val="Compact"/>
            </w:pPr>
            <w:r>
              <w:t>mild liver disease, moderate or severe liver disease</w:t>
            </w:r>
          </w:p>
        </w:tc>
        <w:tc>
          <w:tcPr>
            <w:tcW w:w="0" w:type="auto"/>
          </w:tcPr>
          <w:p w14:paraId="4EC07DD4" w14:textId="77777777" w:rsidR="000254F1" w:rsidRDefault="00C30DF4">
            <w:pPr>
              <w:pStyle w:val="Compact"/>
            </w:pPr>
            <w:r>
              <w:t>liver disease</w:t>
            </w:r>
          </w:p>
        </w:tc>
      </w:tr>
      <w:tr w:rsidR="000254F1" w14:paraId="2FE8700A" w14:textId="77777777">
        <w:tc>
          <w:tcPr>
            <w:tcW w:w="0" w:type="auto"/>
          </w:tcPr>
          <w:p w14:paraId="4EA3E9D5" w14:textId="77777777" w:rsidR="000254F1" w:rsidRDefault="00C30DF4">
            <w:pPr>
              <w:pStyle w:val="Compact"/>
            </w:pPr>
            <w:r>
              <w:t>Lung airways disease</w:t>
            </w:r>
          </w:p>
        </w:tc>
        <w:tc>
          <w:tcPr>
            <w:tcW w:w="0" w:type="auto"/>
          </w:tcPr>
          <w:p w14:paraId="014E771C" w14:textId="77777777" w:rsidR="000254F1" w:rsidRDefault="00C30DF4">
            <w:pPr>
              <w:pStyle w:val="Compact"/>
            </w:pPr>
            <w:r>
              <w:t>chronic pulmonary disease</w:t>
            </w:r>
          </w:p>
        </w:tc>
        <w:tc>
          <w:tcPr>
            <w:tcW w:w="0" w:type="auto"/>
          </w:tcPr>
          <w:p w14:paraId="3A3C21C6" w14:textId="77777777" w:rsidR="000254F1" w:rsidRDefault="00C30DF4">
            <w:pPr>
              <w:pStyle w:val="Compact"/>
            </w:pPr>
            <w:r>
              <w:t>chronic pulmonary disease, pulmonary circulation disorder</w:t>
            </w:r>
          </w:p>
        </w:tc>
      </w:tr>
      <w:tr w:rsidR="000254F1" w14:paraId="7C6E084E" w14:textId="77777777">
        <w:tc>
          <w:tcPr>
            <w:tcW w:w="0" w:type="auto"/>
          </w:tcPr>
          <w:p w14:paraId="031EFD0A" w14:textId="77777777" w:rsidR="000254F1" w:rsidRDefault="00C30DF4">
            <w:pPr>
              <w:pStyle w:val="Compact"/>
            </w:pPr>
            <w:r>
              <w:t>Peptic ulcer</w:t>
            </w:r>
          </w:p>
        </w:tc>
        <w:tc>
          <w:tcPr>
            <w:tcW w:w="0" w:type="auto"/>
          </w:tcPr>
          <w:p w14:paraId="56DE0E19" w14:textId="77777777" w:rsidR="000254F1" w:rsidRDefault="00C30DF4">
            <w:pPr>
              <w:pStyle w:val="Compact"/>
            </w:pPr>
            <w:r>
              <w:t>peptic ulcer disease</w:t>
            </w:r>
          </w:p>
        </w:tc>
        <w:tc>
          <w:tcPr>
            <w:tcW w:w="0" w:type="auto"/>
          </w:tcPr>
          <w:p w14:paraId="1FCFA808" w14:textId="77777777" w:rsidR="000254F1" w:rsidRDefault="00C30DF4">
            <w:pPr>
              <w:pStyle w:val="Compact"/>
            </w:pPr>
            <w:r>
              <w:t>peptic ulcer disease</w:t>
            </w:r>
          </w:p>
        </w:tc>
      </w:tr>
      <w:tr w:rsidR="000254F1" w14:paraId="13A07062" w14:textId="77777777">
        <w:tc>
          <w:tcPr>
            <w:tcW w:w="0" w:type="auto"/>
          </w:tcPr>
          <w:p w14:paraId="24418A87" w14:textId="77777777" w:rsidR="000254F1" w:rsidRDefault="00C30DF4">
            <w:pPr>
              <w:pStyle w:val="Compact"/>
            </w:pPr>
            <w:r>
              <w:t>Reuma</w:t>
            </w:r>
          </w:p>
        </w:tc>
        <w:tc>
          <w:tcPr>
            <w:tcW w:w="0" w:type="auto"/>
          </w:tcPr>
          <w:p w14:paraId="016C2FFE" w14:textId="77777777" w:rsidR="000254F1" w:rsidRDefault="00C30DF4">
            <w:pPr>
              <w:pStyle w:val="Compact"/>
            </w:pPr>
            <w:r>
              <w:t>rheumatic disease</w:t>
            </w:r>
          </w:p>
        </w:tc>
        <w:tc>
          <w:tcPr>
            <w:tcW w:w="0" w:type="auto"/>
          </w:tcPr>
          <w:p w14:paraId="2E79D9AC" w14:textId="77777777" w:rsidR="000254F1" w:rsidRDefault="00C30DF4">
            <w:pPr>
              <w:pStyle w:val="Compact"/>
            </w:pPr>
            <w:r>
              <w:t>rheumatoid arthritis</w:t>
            </w:r>
          </w:p>
        </w:tc>
      </w:tr>
      <w:tr w:rsidR="000254F1" w14:paraId="56330D44" w14:textId="77777777">
        <w:tc>
          <w:tcPr>
            <w:tcW w:w="0" w:type="auto"/>
          </w:tcPr>
          <w:p w14:paraId="0D0416DD" w14:textId="77777777" w:rsidR="000254F1" w:rsidRDefault="00C30DF4">
            <w:pPr>
              <w:pStyle w:val="Compact"/>
            </w:pPr>
            <w:r>
              <w:t>Vascular disease</w:t>
            </w:r>
          </w:p>
        </w:tc>
        <w:tc>
          <w:tcPr>
            <w:tcW w:w="0" w:type="auto"/>
          </w:tcPr>
          <w:p w14:paraId="70EDE167" w14:textId="77777777" w:rsidR="000254F1" w:rsidRDefault="00C30DF4">
            <w:pPr>
              <w:pStyle w:val="Compact"/>
            </w:pPr>
            <w:r>
              <w:t>peripheral vascular disease, cerebrovascular disease</w:t>
            </w:r>
          </w:p>
        </w:tc>
        <w:tc>
          <w:tcPr>
            <w:tcW w:w="0" w:type="auto"/>
          </w:tcPr>
          <w:p w14:paraId="70ED2F0E" w14:textId="77777777" w:rsidR="000254F1" w:rsidRDefault="00C30DF4">
            <w:pPr>
              <w:pStyle w:val="Compact"/>
            </w:pPr>
            <w:r>
              <w:t>peripheral vascular disorder</w:t>
            </w:r>
          </w:p>
        </w:tc>
      </w:tr>
    </w:tbl>
    <w:p w14:paraId="7F90DA2B" w14:textId="77777777" w:rsidR="000254F1" w:rsidRDefault="00C30DF4">
      <w:pPr>
        <w:pStyle w:val="Brdtext"/>
      </w:pPr>
      <w:r>
        <w:t xml:space="preserve">Some comorbidities were identified by both CCI and ECI, and some distinct comorbidities were closely related (such as hypertension with and without complications, or abuse of either drugs or alcohol). We used those categories to establish 16 broader categories (Table 1) </w:t>
      </w:r>
      <w:commentRangeStart w:id="254"/>
      <w:r>
        <w:t xml:space="preserve">in addition to 5 standalone ECI classes that were kept unchanged (hypothyroidism, coagulopathy, obesity, weight loss and fluid electrolyte disorders). </w:t>
      </w:r>
      <w:commentRangeEnd w:id="254"/>
      <w:r w:rsidR="0023245B">
        <w:rPr>
          <w:rStyle w:val="Kommentarsreferens"/>
        </w:rPr>
        <w:commentReference w:id="254"/>
      </w:r>
      <w:r>
        <w:t xml:space="preserve">Groups were merged according to clinical relevance as to be recognized in a patient-doctor meeting without access to external register data. </w:t>
      </w:r>
      <w:commentRangeStart w:id="255"/>
      <w:r>
        <w:t>Comorbidities recorded for at least one patient who died within 90 days, and one who did not, were included in the modelling process described below. The final model was also altered to not include cancer as a predictor. Patients with cancer are sometimes treated differently in the clinical setting, introducing difficulties in interpretation of this variable.</w:t>
      </w:r>
      <w:commentRangeEnd w:id="255"/>
      <w:r w:rsidR="008B26E1">
        <w:rPr>
          <w:rStyle w:val="Kommentarsreferens"/>
        </w:rPr>
        <w:commentReference w:id="255"/>
      </w:r>
    </w:p>
    <w:p w14:paraId="730E961C" w14:textId="77777777" w:rsidR="000254F1" w:rsidRDefault="00C30DF4">
      <w:pPr>
        <w:pStyle w:val="Rubrik2"/>
      </w:pPr>
      <w:bookmarkStart w:id="256" w:name="statistics"/>
      <w:r>
        <w:t>Statistics</w:t>
      </w:r>
      <w:bookmarkEnd w:id="256"/>
    </w:p>
    <w:p w14:paraId="11A19EFE" w14:textId="77777777" w:rsidR="000254F1" w:rsidRDefault="00C30DF4">
      <w:pPr>
        <w:pStyle w:val="FirstParagraph"/>
      </w:pPr>
      <w:r>
        <w:t>We used the Kaplan-Meier estimator to assess unadjusted cumulative survival.</w:t>
      </w:r>
    </w:p>
    <w:p w14:paraId="005D42A1" w14:textId="2771BC46" w:rsidR="000254F1" w:rsidRDefault="00C30DF4">
      <w:pPr>
        <w:pStyle w:val="Brdtext"/>
      </w:pPr>
      <w:r>
        <w:t>Further analys</w:t>
      </w:r>
      <w:ins w:id="257" w:author="Nils Hailer" w:date="2019-10-08T14:14:00Z">
        <w:r w:rsidR="008B26E1">
          <w:t>e</w:t>
        </w:r>
      </w:ins>
      <w:del w:id="258" w:author="Nils Hailer" w:date="2019-10-08T14:14:00Z">
        <w:r w:rsidDel="008B26E1">
          <w:delText>i</w:delText>
        </w:r>
      </w:del>
      <w:r>
        <w:t>s were based on logistic regression since no censoring occurred within the 90 day study period. We used a modelling procedure described by Guo et al. (2015) as a bootstrap ranking procedure with a logistic least absolute shrinkage and selection operator (LASSO) model. Numeric variables (age and BMI) were normalized before modelling to have mean = 0 and standard deviation = 1. 1,000 bootstrap samples were drawn from the initial data set (Austin and Tu 2004). We used 10-fold cross validation for every bootstrap sample with a broad range of potential penalty values (</w:t>
      </w:r>
      <m:oMath>
        <m:r>
          <w:rPr>
            <w:rFonts w:ascii="Cambria Math" w:hAnsi="Cambria Math"/>
          </w:rPr>
          <m:t>λ</m:t>
        </m:r>
      </m:oMath>
      <w:r>
        <w:t xml:space="preserve">:s) in a logistic LASSO model. We then only kept </w:t>
      </w:r>
      <m:oMath>
        <m:r>
          <w:rPr>
            <w:rFonts w:ascii="Cambria Math" w:hAnsi="Cambria Math"/>
          </w:rPr>
          <m:t>λ</m:t>
        </m:r>
      </m:oMath>
      <w:r>
        <w:t xml:space="preserve">:s minimizing the mean cross-validated deviances in each sample. Those </w:t>
      </w:r>
      <m:oMath>
        <m:r>
          <w:rPr>
            <w:rFonts w:ascii="Cambria Math" w:hAnsi="Cambria Math"/>
          </w:rPr>
          <m:t>λ</m:t>
        </m:r>
      </m:oMath>
      <w:r>
        <w:t>:s were used to estimate model coefficients for each potential predictor. Absolute values from those estimates were used as a measure of variable importance. Piece-wise linear regression was then used to detect a break point where a significant drop in variable importance were observed. Potential predictors with variable importance above this break point were considered important and kept as model candidates. The whole process was repeated ten times.</w:t>
      </w:r>
    </w:p>
    <w:p w14:paraId="14D1D17D" w14:textId="6F3ACC33" w:rsidR="000254F1" w:rsidRDefault="00C30DF4">
      <w:pPr>
        <w:pStyle w:val="Brdtext"/>
      </w:pPr>
      <w:r>
        <w:t xml:space="preserve">Covariates that were selected each of the ten times were used in a main effects model of multivariable logistic regression without penalty, and without pre-normalization of numeric variables. We will call this model </w:t>
      </w:r>
      <w:commentRangeStart w:id="259"/>
      <w:r>
        <w:t xml:space="preserve">“BRL all”, </w:t>
      </w:r>
      <w:commentRangeEnd w:id="259"/>
      <w:r w:rsidR="00ED5920">
        <w:rPr>
          <w:rStyle w:val="Kommentarsreferens"/>
        </w:rPr>
        <w:commentReference w:id="259"/>
      </w:r>
      <w:r>
        <w:t xml:space="preserve">where BRL stands for bootstrap ranking LASSO. A similar model, including any variable selected at least one out of ten times will be called “BRL any”. Univariable models with the ASA score, CCI and ECI were used for comparison, as well as a multivariable model with age and sex. Each model including age </w:t>
      </w:r>
      <w:del w:id="260" w:author="Nils Hailer" w:date="2019-10-08T14:15:00Z">
        <w:r w:rsidDel="00C92253">
          <w:delText xml:space="preserve">where </w:delText>
        </w:r>
      </w:del>
      <w:ins w:id="261" w:author="Nils Hailer" w:date="2019-10-08T14:15:00Z">
        <w:r w:rsidR="00C92253">
          <w:t xml:space="preserve">was </w:t>
        </w:r>
      </w:ins>
      <w:r>
        <w:t>fitted three times, once with age as a main effect and twice with restricted cubic splines, either by two or three knots.</w:t>
      </w:r>
    </w:p>
    <w:p w14:paraId="505E6853" w14:textId="23C4D1CE" w:rsidR="000254F1" w:rsidDel="00C92253" w:rsidRDefault="00C30DF4">
      <w:pPr>
        <w:pStyle w:val="Brdtext"/>
        <w:rPr>
          <w:del w:id="262" w:author="Nils Hailer" w:date="2019-10-08T14:16:00Z"/>
        </w:rPr>
      </w:pPr>
      <w:r>
        <w:t>Each of those models were used to predict the probability of death within 90 days for each patient. Sensitivity and specificity were estimated to form receiver operating characteristic (ROC) curves and the area under those curves (AUC) were used as a measure of predicitve power. Models with a lower 95 % confidence limit (Delong and Carolina 1988) above 0.7, were considered good.</w:t>
      </w:r>
    </w:p>
    <w:p w14:paraId="50D51E09" w14:textId="47760ED1" w:rsidR="000254F1" w:rsidRDefault="00C92253">
      <w:pPr>
        <w:pStyle w:val="Brdtext"/>
        <w:rPr>
          <w:ins w:id="263" w:author="Nils Hailer" w:date="2019-10-08T14:16:00Z"/>
        </w:rPr>
      </w:pPr>
      <w:ins w:id="264" w:author="Nils Hailer" w:date="2019-10-08T14:16:00Z">
        <w:r>
          <w:t xml:space="preserve"> </w:t>
        </w:r>
      </w:ins>
      <w:r w:rsidR="00C30DF4">
        <w:t>Odds ratios for the model with highest AUC were estimated with 95 % confidence intervals based on interpolations of profile traces (Venables and Ripley 2002).</w:t>
      </w:r>
    </w:p>
    <w:p w14:paraId="1723412B" w14:textId="3937677C" w:rsidR="00C92253" w:rsidRDefault="00C92253">
      <w:pPr>
        <w:pStyle w:val="Brdtext"/>
      </w:pPr>
      <w:moveToRangeStart w:id="265" w:author="Nils Hailer" w:date="2019-10-08T14:16:00Z" w:name="move21436594"/>
      <w:moveTo w:id="266" w:author="Nils Hailer" w:date="2019-10-08T14:16:00Z">
        <w:r>
          <w:t>We buil</w:t>
        </w:r>
      </w:moveTo>
      <w:ins w:id="267" w:author="Nils Hailer" w:date="2019-10-08T14:20:00Z">
        <w:r>
          <w:t>t</w:t>
        </w:r>
      </w:ins>
      <w:moveTo w:id="268" w:author="Nils Hailer" w:date="2019-10-08T14:16:00Z">
        <w:del w:id="269" w:author="Nils Hailer" w:date="2019-10-08T14:20:00Z">
          <w:r w:rsidDel="00C92253">
            <w:delText>d</w:delText>
          </w:r>
        </w:del>
        <w:r>
          <w:t xml:space="preserve"> an online </w:t>
        </w:r>
        <w:commentRangeStart w:id="270"/>
        <w:r>
          <w:t xml:space="preserve">web calculator </w:t>
        </w:r>
      </w:moveTo>
      <w:commentRangeEnd w:id="270"/>
      <w:r>
        <w:rPr>
          <w:rStyle w:val="Kommentarsreferens"/>
        </w:rPr>
        <w:commentReference w:id="270"/>
      </w:r>
      <w:moveTo w:id="271" w:author="Nils Hailer" w:date="2019-10-08T14:16:00Z">
        <w:r>
          <w:t>using the shiny package.</w:t>
        </w:r>
      </w:moveTo>
      <w:moveToRangeEnd w:id="265"/>
    </w:p>
    <w:p w14:paraId="1AEE222D" w14:textId="696D5E3A" w:rsidR="000254F1" w:rsidRDefault="00C30DF4">
      <w:pPr>
        <w:pStyle w:val="Brdtext"/>
      </w:pPr>
      <w:r>
        <w:t xml:space="preserve">We used R version 3.6.1 (R Foundation for Statistical Computing, Vienna, Austria) with significant packages tidyverse, tidymodels, furrr and pROC. </w:t>
      </w:r>
      <w:moveFromRangeStart w:id="272" w:author="Nils Hailer" w:date="2019-10-08T14:16:00Z" w:name="move21436594"/>
      <w:moveFrom w:id="273" w:author="Nils Hailer" w:date="2019-10-08T14:16:00Z">
        <w:r w:rsidDel="00C92253">
          <w:t xml:space="preserve">We build an online web calculator using the shiny package. </w:t>
        </w:r>
      </w:moveFrom>
      <w:moveFromRangeEnd w:id="272"/>
      <w:r>
        <w:t>All R-scripts and necessary software (but no personal data) is available as a live Binder environment (</w:t>
      </w:r>
      <w:hyperlink r:id="rId14">
        <w:r>
          <w:rPr>
            <w:rStyle w:val="Hyperlnk"/>
          </w:rPr>
          <w:t>https://mybinder.org/v2/gh/eribul/thamortpred/master?urlpath=rstudio</w:t>
        </w:r>
      </w:hyperlink>
      <w:r>
        <w:t xml:space="preserve">). A static archived version is also available at zenodo.org/XXX. </w:t>
      </w:r>
      <w:r>
        <w:rPr>
          <w:b/>
        </w:rPr>
        <w:t>Prepared but non-public until paper is accepted/published!</w:t>
      </w:r>
    </w:p>
    <w:p w14:paraId="3CA1E932" w14:textId="77777777" w:rsidR="000254F1" w:rsidRDefault="00C30DF4">
      <w:pPr>
        <w:pStyle w:val="Rubrik2"/>
      </w:pPr>
      <w:bookmarkStart w:id="274" w:name="ethical-approval"/>
      <w:r>
        <w:t>Ethical approval</w:t>
      </w:r>
      <w:bookmarkEnd w:id="274"/>
    </w:p>
    <w:p w14:paraId="2A7BFCA1" w14:textId="77777777" w:rsidR="000254F1" w:rsidRDefault="00C30DF4">
      <w:pPr>
        <w:pStyle w:val="FirstParagraph"/>
      </w:pPr>
      <w:r>
        <w:t>Ethical approval for this study was obtained from the Regional Ethical Review Board in Gothenburg (271-14 and 360-13).</w:t>
      </w:r>
    </w:p>
    <w:p w14:paraId="719781AE" w14:textId="77777777" w:rsidR="000254F1" w:rsidRDefault="00C30DF4">
      <w:pPr>
        <w:pStyle w:val="Rubrik1"/>
      </w:pPr>
      <w:bookmarkStart w:id="275" w:name="results"/>
      <w:r>
        <w:t>Results</w:t>
      </w:r>
      <w:bookmarkEnd w:id="275"/>
    </w:p>
    <w:p w14:paraId="5C56DE34" w14:textId="4CCD83D7" w:rsidR="000254F1" w:rsidRDefault="00C92253">
      <w:pPr>
        <w:pStyle w:val="FirstParagraph"/>
      </w:pPr>
      <w:ins w:id="276" w:author="Nils Hailer" w:date="2019-10-08T14:20:00Z">
        <w:r>
          <w:t>After applicatio</w:t>
        </w:r>
      </w:ins>
      <w:ins w:id="277" w:author="Nils Hailer" w:date="2019-10-08T14:21:00Z">
        <w:r>
          <w:t xml:space="preserve">n of exclusion criteria, </w:t>
        </w:r>
      </w:ins>
      <w:del w:id="278" w:author="Nils Hailer" w:date="2019-10-08T14:20:00Z">
        <w:r w:rsidR="00C30DF4" w:rsidDel="00C92253">
          <w:delText xml:space="preserve">We found </w:delText>
        </w:r>
      </w:del>
      <w:r w:rsidR="00C30DF4">
        <w:t>53, 099 patients</w:t>
      </w:r>
      <w:del w:id="279" w:author="Nils Hailer" w:date="2019-10-08T14:20:00Z">
        <w:r w:rsidR="00C30DF4" w:rsidDel="00C92253">
          <w:delText xml:space="preserve"> (Figure 1)</w:delText>
        </w:r>
      </w:del>
      <w:del w:id="280" w:author="Nils Hailer" w:date="2019-10-08T14:21:00Z">
        <w:r w:rsidR="00C30DF4" w:rsidDel="00C92253">
          <w:delText>,</w:delText>
        </w:r>
      </w:del>
      <w:r w:rsidR="00C30DF4">
        <w:t xml:space="preserve"> </w:t>
      </w:r>
      <w:ins w:id="281" w:author="Nils Hailer" w:date="2019-10-08T14:21:00Z">
        <w:r>
          <w:t xml:space="preserve">(age </w:t>
        </w:r>
      </w:ins>
      <w:r w:rsidR="00C30DF4">
        <w:t>35 - 99</w:t>
      </w:r>
      <w:del w:id="282" w:author="Nils Hailer" w:date="2019-10-08T14:21:00Z">
        <w:r w:rsidR="00C30DF4" w:rsidDel="00C92253">
          <w:delText xml:space="preserve"> years old</w:delText>
        </w:r>
      </w:del>
      <w:r w:rsidR="00C30DF4">
        <w:t xml:space="preserve">, </w:t>
      </w:r>
      <w:del w:id="283" w:author="Nils Hailer" w:date="2019-10-08T14:21:00Z">
        <w:r w:rsidR="00C30DF4" w:rsidDel="00C92253">
          <w:delText xml:space="preserve">whereof </w:delText>
        </w:r>
      </w:del>
      <w:r w:rsidR="00C30DF4">
        <w:t>61</w:t>
      </w:r>
      <w:del w:id="284" w:author="Nils Hailer" w:date="2019-10-08T14:21:00Z">
        <w:r w:rsidR="00C30DF4" w:rsidDel="00C92253">
          <w:delText xml:space="preserve"> </w:delText>
        </w:r>
      </w:del>
      <w:r w:rsidR="00C30DF4">
        <w:t xml:space="preserve">% </w:t>
      </w:r>
      <w:del w:id="285" w:author="Nils Hailer" w:date="2019-10-08T14:21:00Z">
        <w:r w:rsidR="00C30DF4" w:rsidDel="00C92253">
          <w:delText xml:space="preserve">were </w:delText>
        </w:r>
      </w:del>
      <w:r w:rsidR="00C30DF4">
        <w:t>female</w:t>
      </w:r>
      <w:ins w:id="286" w:author="Nils Hailer" w:date="2019-10-08T14:21:00Z">
        <w:r>
          <w:t>s)</w:t>
        </w:r>
      </w:ins>
      <w:ins w:id="287" w:author="Nils Hailer" w:date="2019-10-08T14:20:00Z">
        <w:r>
          <w:t xml:space="preserve"> were included in the analysis (Figure 1)</w:t>
        </w:r>
      </w:ins>
      <w:r w:rsidR="00C30DF4">
        <w:t xml:space="preserve">. 175 (0.33 %) patients died within 90 days and no one was censored before that. </w:t>
      </w:r>
      <w:commentRangeStart w:id="288"/>
      <w:r w:rsidR="00C30DF4">
        <w:t xml:space="preserve">The unadjusted cumulative 90-day survival </w:t>
      </w:r>
      <w:commentRangeEnd w:id="288"/>
      <w:r>
        <w:rPr>
          <w:rStyle w:val="Kommentarsreferens"/>
        </w:rPr>
        <w:commentReference w:id="288"/>
      </w:r>
      <w:r w:rsidR="00C30DF4">
        <w:t>was 99.7 % (95 % CI: 99.6 - 99.7).</w:t>
      </w:r>
    </w:p>
    <w:p w14:paraId="0B97639C" w14:textId="77F9E2AF" w:rsidR="000254F1" w:rsidRDefault="00C30DF4">
      <w:pPr>
        <w:pStyle w:val="Brdtext"/>
      </w:pPr>
      <w:ins w:id="289" w:author="anne garland" w:date="2019-10-07T12:11:00Z">
        <w:r>
          <w:t>C</w:t>
        </w:r>
      </w:ins>
      <w:del w:id="290" w:author="anne garland" w:date="2019-10-07T12:11:00Z">
        <w:r w:rsidDel="00C30DF4">
          <w:delText>Some c</w:delText>
        </w:r>
      </w:del>
      <w:r>
        <w:t>haracteristics of the study population are presented in Table 2. 26</w:t>
      </w:r>
      <w:commentRangeStart w:id="291"/>
      <w:r>
        <w:t xml:space="preserve"> </w:t>
      </w:r>
      <w:commentRangeEnd w:id="291"/>
      <w:r w:rsidR="00C92253">
        <w:rPr>
          <w:rStyle w:val="Kommentarsreferens"/>
        </w:rPr>
        <w:commentReference w:id="291"/>
      </w:r>
      <w:r>
        <w:t xml:space="preserve">% of all patients had at least one pre-surgery comorbidity according to CCI, and 48 % according to ECI. The proportion of patients with ASA class 3 was 18 %. </w:t>
      </w:r>
      <w:commentRangeStart w:id="292"/>
      <w:r>
        <w:t>Most individual comorbidities were more common among patients who died.</w:t>
      </w:r>
      <w:commentRangeEnd w:id="292"/>
      <w:r>
        <w:rPr>
          <w:rStyle w:val="Kommentarsreferens"/>
        </w:rPr>
        <w:commentReference w:id="292"/>
      </w:r>
    </w:p>
    <w:p w14:paraId="49D50EAB" w14:textId="77777777" w:rsidR="000254F1" w:rsidRDefault="00C30DF4">
      <w:pPr>
        <w:pStyle w:val="TableCaption"/>
      </w:pPr>
      <w:r>
        <w:t xml:space="preserve">Table 2: </w:t>
      </w:r>
      <w:commentRangeStart w:id="293"/>
      <w:r>
        <w:t>Baseline demographics</w:t>
      </w:r>
      <w:commentRangeEnd w:id="293"/>
      <w:r>
        <w:rPr>
          <w:rStyle w:val="Kommentarsreferens"/>
          <w:i w:val="0"/>
        </w:rPr>
        <w:commentReference w:id="293"/>
      </w:r>
      <w:r>
        <w:t>. CCI/ECI = Charlson/Elixhauser comorbidity indices. Comorbidities prefixed with ECI are defined by the Elixhauser classification. Remaining comorbidities are based on the previously described combination of CCI and ECI. Comorbidities recorded for at least one patient who survived 90 days, and one who did not, were modeled as potential predictors.</w:t>
      </w:r>
    </w:p>
    <w:tbl>
      <w:tblPr>
        <w:tblStyle w:val="Table"/>
        <w:tblW w:w="0" w:type="pct"/>
        <w:tblLook w:val="07E0" w:firstRow="1" w:lastRow="1" w:firstColumn="1" w:lastColumn="1" w:noHBand="1" w:noVBand="1"/>
      </w:tblPr>
      <w:tblGrid>
        <w:gridCol w:w="3914"/>
        <w:gridCol w:w="1948"/>
        <w:gridCol w:w="1565"/>
        <w:gridCol w:w="1481"/>
      </w:tblGrid>
      <w:tr w:rsidR="000254F1" w14:paraId="306177CA" w14:textId="77777777">
        <w:tc>
          <w:tcPr>
            <w:tcW w:w="0" w:type="auto"/>
            <w:tcBorders>
              <w:bottom w:val="single" w:sz="0" w:space="0" w:color="auto"/>
            </w:tcBorders>
            <w:vAlign w:val="bottom"/>
          </w:tcPr>
          <w:p w14:paraId="0DA09C67" w14:textId="77777777" w:rsidR="000254F1" w:rsidRDefault="00C30DF4">
            <w:pPr>
              <w:pStyle w:val="Compact"/>
            </w:pPr>
            <w:r>
              <w:t>what</w:t>
            </w:r>
          </w:p>
        </w:tc>
        <w:tc>
          <w:tcPr>
            <w:tcW w:w="0" w:type="auto"/>
            <w:tcBorders>
              <w:bottom w:val="single" w:sz="0" w:space="0" w:color="auto"/>
            </w:tcBorders>
            <w:vAlign w:val="bottom"/>
          </w:tcPr>
          <w:p w14:paraId="659CCC92" w14:textId="77777777" w:rsidR="000254F1" w:rsidRDefault="00C30DF4">
            <w:pPr>
              <w:pStyle w:val="Compact"/>
            </w:pPr>
            <w:r>
              <w:t>level</w:t>
            </w:r>
          </w:p>
        </w:tc>
        <w:tc>
          <w:tcPr>
            <w:tcW w:w="0" w:type="auto"/>
            <w:tcBorders>
              <w:bottom w:val="single" w:sz="0" w:space="0" w:color="auto"/>
            </w:tcBorders>
            <w:vAlign w:val="bottom"/>
          </w:tcPr>
          <w:p w14:paraId="4B60DCDF" w14:textId="77777777" w:rsidR="000254F1" w:rsidRDefault="00C30DF4">
            <w:pPr>
              <w:pStyle w:val="Compact"/>
            </w:pPr>
            <w:r>
              <w:t>alive</w:t>
            </w:r>
          </w:p>
        </w:tc>
        <w:tc>
          <w:tcPr>
            <w:tcW w:w="0" w:type="auto"/>
            <w:tcBorders>
              <w:bottom w:val="single" w:sz="0" w:space="0" w:color="auto"/>
            </w:tcBorders>
            <w:vAlign w:val="bottom"/>
          </w:tcPr>
          <w:p w14:paraId="5E063D10" w14:textId="77777777" w:rsidR="000254F1" w:rsidRDefault="00C30DF4">
            <w:pPr>
              <w:pStyle w:val="Compact"/>
            </w:pPr>
            <w:r>
              <w:t>dead</w:t>
            </w:r>
          </w:p>
        </w:tc>
      </w:tr>
      <w:tr w:rsidR="000254F1" w14:paraId="599746B6" w14:textId="77777777">
        <w:tc>
          <w:tcPr>
            <w:tcW w:w="0" w:type="auto"/>
          </w:tcPr>
          <w:p w14:paraId="263D4638" w14:textId="77777777" w:rsidR="000254F1" w:rsidRDefault="00C30DF4">
            <w:pPr>
              <w:pStyle w:val="Compact"/>
            </w:pPr>
            <w:r>
              <w:t>n</w:t>
            </w:r>
          </w:p>
        </w:tc>
        <w:tc>
          <w:tcPr>
            <w:tcW w:w="0" w:type="auto"/>
          </w:tcPr>
          <w:p w14:paraId="17BB90E9" w14:textId="77777777" w:rsidR="000254F1" w:rsidRDefault="000254F1"/>
        </w:tc>
        <w:tc>
          <w:tcPr>
            <w:tcW w:w="0" w:type="auto"/>
          </w:tcPr>
          <w:p w14:paraId="11B307D3" w14:textId="77777777" w:rsidR="000254F1" w:rsidRDefault="00C30DF4">
            <w:pPr>
              <w:pStyle w:val="Compact"/>
            </w:pPr>
            <w:r>
              <w:t>52924</w:t>
            </w:r>
          </w:p>
        </w:tc>
        <w:tc>
          <w:tcPr>
            <w:tcW w:w="0" w:type="auto"/>
          </w:tcPr>
          <w:p w14:paraId="1C3FE094" w14:textId="77777777" w:rsidR="000254F1" w:rsidRDefault="00C30DF4">
            <w:pPr>
              <w:pStyle w:val="Compact"/>
            </w:pPr>
            <w:r>
              <w:t>175</w:t>
            </w:r>
          </w:p>
        </w:tc>
      </w:tr>
      <w:tr w:rsidR="000254F1" w14:paraId="1D99F793" w14:textId="77777777">
        <w:tc>
          <w:tcPr>
            <w:tcW w:w="0" w:type="auto"/>
          </w:tcPr>
          <w:p w14:paraId="1B808FC2" w14:textId="77777777" w:rsidR="000254F1" w:rsidRDefault="00C30DF4">
            <w:pPr>
              <w:pStyle w:val="Compact"/>
            </w:pPr>
            <w:r>
              <w:t>Age (mean (SD))</w:t>
            </w:r>
          </w:p>
        </w:tc>
        <w:tc>
          <w:tcPr>
            <w:tcW w:w="0" w:type="auto"/>
          </w:tcPr>
          <w:p w14:paraId="2E17BE93" w14:textId="77777777" w:rsidR="000254F1" w:rsidRDefault="000254F1"/>
        </w:tc>
        <w:tc>
          <w:tcPr>
            <w:tcW w:w="0" w:type="auto"/>
          </w:tcPr>
          <w:p w14:paraId="5FF6D09D" w14:textId="77777777" w:rsidR="000254F1" w:rsidRDefault="00C30DF4">
            <w:pPr>
              <w:pStyle w:val="Compact"/>
            </w:pPr>
            <w:r>
              <w:t>72.66 (7.76)</w:t>
            </w:r>
          </w:p>
        </w:tc>
        <w:tc>
          <w:tcPr>
            <w:tcW w:w="0" w:type="auto"/>
          </w:tcPr>
          <w:p w14:paraId="1AADEE41" w14:textId="77777777" w:rsidR="000254F1" w:rsidRDefault="00C30DF4">
            <w:pPr>
              <w:pStyle w:val="Compact"/>
            </w:pPr>
            <w:r>
              <w:t>77.99 (7.89)</w:t>
            </w:r>
          </w:p>
        </w:tc>
      </w:tr>
      <w:tr w:rsidR="000254F1" w14:paraId="6B0F48B6" w14:textId="77777777">
        <w:tc>
          <w:tcPr>
            <w:tcW w:w="0" w:type="auto"/>
          </w:tcPr>
          <w:p w14:paraId="36BB9294" w14:textId="77777777" w:rsidR="000254F1" w:rsidRDefault="00C30DF4">
            <w:pPr>
              <w:pStyle w:val="Compact"/>
            </w:pPr>
            <w:r>
              <w:t>Sex = Female (%)</w:t>
            </w:r>
          </w:p>
        </w:tc>
        <w:tc>
          <w:tcPr>
            <w:tcW w:w="0" w:type="auto"/>
          </w:tcPr>
          <w:p w14:paraId="54F2F8E1" w14:textId="77777777" w:rsidR="000254F1" w:rsidRDefault="000254F1"/>
        </w:tc>
        <w:tc>
          <w:tcPr>
            <w:tcW w:w="0" w:type="auto"/>
          </w:tcPr>
          <w:p w14:paraId="0842A3A9" w14:textId="77777777" w:rsidR="000254F1" w:rsidRDefault="00C30DF4">
            <w:pPr>
              <w:pStyle w:val="Compact"/>
            </w:pPr>
            <w:r>
              <w:t>32363 (61.1)</w:t>
            </w:r>
          </w:p>
        </w:tc>
        <w:tc>
          <w:tcPr>
            <w:tcW w:w="0" w:type="auto"/>
          </w:tcPr>
          <w:p w14:paraId="7F8D4EA7" w14:textId="77777777" w:rsidR="000254F1" w:rsidRDefault="00C30DF4">
            <w:pPr>
              <w:pStyle w:val="Compact"/>
            </w:pPr>
            <w:r>
              <w:t>77 (44.0)</w:t>
            </w:r>
          </w:p>
        </w:tc>
      </w:tr>
      <w:tr w:rsidR="000254F1" w14:paraId="7E747B90" w14:textId="77777777">
        <w:tc>
          <w:tcPr>
            <w:tcW w:w="0" w:type="auto"/>
          </w:tcPr>
          <w:p w14:paraId="44656B9F" w14:textId="77777777" w:rsidR="000254F1" w:rsidRDefault="00C30DF4">
            <w:pPr>
              <w:pStyle w:val="Compact"/>
            </w:pPr>
            <w:r>
              <w:t>BMI (mean (SD))</w:t>
            </w:r>
          </w:p>
        </w:tc>
        <w:tc>
          <w:tcPr>
            <w:tcW w:w="0" w:type="auto"/>
          </w:tcPr>
          <w:p w14:paraId="01DE9632" w14:textId="77777777" w:rsidR="000254F1" w:rsidRDefault="000254F1"/>
        </w:tc>
        <w:tc>
          <w:tcPr>
            <w:tcW w:w="0" w:type="auto"/>
          </w:tcPr>
          <w:p w14:paraId="5334B110" w14:textId="77777777" w:rsidR="000254F1" w:rsidRDefault="00C30DF4">
            <w:pPr>
              <w:pStyle w:val="Compact"/>
            </w:pPr>
            <w:r>
              <w:t>27.19 (4.39)</w:t>
            </w:r>
          </w:p>
        </w:tc>
        <w:tc>
          <w:tcPr>
            <w:tcW w:w="0" w:type="auto"/>
          </w:tcPr>
          <w:p w14:paraId="277995CC" w14:textId="77777777" w:rsidR="000254F1" w:rsidRDefault="00C30DF4">
            <w:pPr>
              <w:pStyle w:val="Compact"/>
            </w:pPr>
            <w:r>
              <w:t>26.81 (5.18)</w:t>
            </w:r>
          </w:p>
        </w:tc>
      </w:tr>
      <w:tr w:rsidR="000254F1" w14:paraId="70DAE427" w14:textId="77777777">
        <w:tc>
          <w:tcPr>
            <w:tcW w:w="0" w:type="auto"/>
          </w:tcPr>
          <w:p w14:paraId="55B535F4" w14:textId="494B8578" w:rsidR="000254F1" w:rsidRDefault="00C30DF4">
            <w:pPr>
              <w:pStyle w:val="Compact"/>
            </w:pPr>
            <w:r>
              <w:t xml:space="preserve">ASA </w:t>
            </w:r>
            <w:ins w:id="294" w:author="Nils Hailer" w:date="2019-10-08T14:22:00Z">
              <w:r w:rsidR="00C92253">
                <w:t xml:space="preserve">grade </w:t>
              </w:r>
            </w:ins>
            <w:r>
              <w:t>(%)</w:t>
            </w:r>
          </w:p>
        </w:tc>
        <w:tc>
          <w:tcPr>
            <w:tcW w:w="0" w:type="auto"/>
          </w:tcPr>
          <w:p w14:paraId="23E3A82F" w14:textId="77777777" w:rsidR="000254F1" w:rsidRDefault="000254F1"/>
        </w:tc>
        <w:tc>
          <w:tcPr>
            <w:tcW w:w="0" w:type="auto"/>
          </w:tcPr>
          <w:p w14:paraId="6FB7E50B" w14:textId="77777777" w:rsidR="000254F1" w:rsidRDefault="000254F1"/>
        </w:tc>
        <w:tc>
          <w:tcPr>
            <w:tcW w:w="0" w:type="auto"/>
          </w:tcPr>
          <w:p w14:paraId="7CDACC41" w14:textId="77777777" w:rsidR="000254F1" w:rsidRDefault="000254F1"/>
        </w:tc>
      </w:tr>
      <w:tr w:rsidR="000254F1" w14:paraId="3E085027" w14:textId="77777777">
        <w:tc>
          <w:tcPr>
            <w:tcW w:w="0" w:type="auto"/>
          </w:tcPr>
          <w:p w14:paraId="186FA6D4" w14:textId="77777777" w:rsidR="000254F1" w:rsidRDefault="000254F1"/>
        </w:tc>
        <w:tc>
          <w:tcPr>
            <w:tcW w:w="0" w:type="auto"/>
          </w:tcPr>
          <w:p w14:paraId="0E5FD3D5" w14:textId="77777777" w:rsidR="000254F1" w:rsidRDefault="00C30DF4">
            <w:pPr>
              <w:pStyle w:val="Compact"/>
            </w:pPr>
            <w:r>
              <w:t>1</w:t>
            </w:r>
          </w:p>
        </w:tc>
        <w:tc>
          <w:tcPr>
            <w:tcW w:w="0" w:type="auto"/>
          </w:tcPr>
          <w:p w14:paraId="0D4E4A6E" w14:textId="77777777" w:rsidR="000254F1" w:rsidRDefault="00C30DF4">
            <w:pPr>
              <w:pStyle w:val="Compact"/>
            </w:pPr>
            <w:r>
              <w:t>9582 (18.1)</w:t>
            </w:r>
          </w:p>
        </w:tc>
        <w:tc>
          <w:tcPr>
            <w:tcW w:w="0" w:type="auto"/>
          </w:tcPr>
          <w:p w14:paraId="0F8A0C58" w14:textId="77777777" w:rsidR="000254F1" w:rsidRDefault="00C30DF4">
            <w:pPr>
              <w:pStyle w:val="Compact"/>
            </w:pPr>
            <w:r>
              <w:t>7 ( 4.0)</w:t>
            </w:r>
          </w:p>
        </w:tc>
      </w:tr>
      <w:tr w:rsidR="000254F1" w14:paraId="7C26B1AE" w14:textId="77777777">
        <w:tc>
          <w:tcPr>
            <w:tcW w:w="0" w:type="auto"/>
          </w:tcPr>
          <w:p w14:paraId="5FF7CD3F" w14:textId="77777777" w:rsidR="000254F1" w:rsidRDefault="000254F1"/>
        </w:tc>
        <w:tc>
          <w:tcPr>
            <w:tcW w:w="0" w:type="auto"/>
          </w:tcPr>
          <w:p w14:paraId="4089C500" w14:textId="77777777" w:rsidR="000254F1" w:rsidRDefault="00C30DF4">
            <w:pPr>
              <w:pStyle w:val="Compact"/>
            </w:pPr>
            <w:r>
              <w:t>2</w:t>
            </w:r>
          </w:p>
        </w:tc>
        <w:tc>
          <w:tcPr>
            <w:tcW w:w="0" w:type="auto"/>
          </w:tcPr>
          <w:p w14:paraId="0057660C" w14:textId="77777777" w:rsidR="000254F1" w:rsidRDefault="00C30DF4">
            <w:pPr>
              <w:pStyle w:val="Compact"/>
            </w:pPr>
            <w:r>
              <w:t>33795 (63.9)</w:t>
            </w:r>
          </w:p>
        </w:tc>
        <w:tc>
          <w:tcPr>
            <w:tcW w:w="0" w:type="auto"/>
          </w:tcPr>
          <w:p w14:paraId="33F2940E" w14:textId="77777777" w:rsidR="000254F1" w:rsidRDefault="00C30DF4">
            <w:pPr>
              <w:pStyle w:val="Compact"/>
            </w:pPr>
            <w:r>
              <w:t>86 (49.1)</w:t>
            </w:r>
          </w:p>
        </w:tc>
      </w:tr>
      <w:tr w:rsidR="000254F1" w14:paraId="5890FFB3" w14:textId="77777777">
        <w:tc>
          <w:tcPr>
            <w:tcW w:w="0" w:type="auto"/>
          </w:tcPr>
          <w:p w14:paraId="737B4B35" w14:textId="77777777" w:rsidR="000254F1" w:rsidRDefault="000254F1"/>
        </w:tc>
        <w:tc>
          <w:tcPr>
            <w:tcW w:w="0" w:type="auto"/>
          </w:tcPr>
          <w:p w14:paraId="5C0118C7" w14:textId="77777777" w:rsidR="000254F1" w:rsidRDefault="00C30DF4">
            <w:pPr>
              <w:pStyle w:val="Compact"/>
            </w:pPr>
            <w:r>
              <w:t>3</w:t>
            </w:r>
          </w:p>
        </w:tc>
        <w:tc>
          <w:tcPr>
            <w:tcW w:w="0" w:type="auto"/>
          </w:tcPr>
          <w:p w14:paraId="3120731E" w14:textId="77777777" w:rsidR="000254F1" w:rsidRDefault="00C30DF4">
            <w:pPr>
              <w:pStyle w:val="Compact"/>
            </w:pPr>
            <w:r>
              <w:t>9547 (18.0)</w:t>
            </w:r>
          </w:p>
        </w:tc>
        <w:tc>
          <w:tcPr>
            <w:tcW w:w="0" w:type="auto"/>
          </w:tcPr>
          <w:p w14:paraId="44ED2429" w14:textId="77777777" w:rsidR="000254F1" w:rsidRDefault="00C30DF4">
            <w:pPr>
              <w:pStyle w:val="Compact"/>
            </w:pPr>
            <w:r>
              <w:t>82 (46.9)</w:t>
            </w:r>
          </w:p>
        </w:tc>
      </w:tr>
      <w:tr w:rsidR="000254F1" w14:paraId="07BDFAD2" w14:textId="77777777">
        <w:tc>
          <w:tcPr>
            <w:tcW w:w="0" w:type="auto"/>
          </w:tcPr>
          <w:p w14:paraId="4DAE68D1" w14:textId="77777777" w:rsidR="000254F1" w:rsidRDefault="00C30DF4">
            <w:pPr>
              <w:pStyle w:val="Compact"/>
            </w:pPr>
            <w:r>
              <w:t>Hospital (%)</w:t>
            </w:r>
          </w:p>
        </w:tc>
        <w:tc>
          <w:tcPr>
            <w:tcW w:w="0" w:type="auto"/>
          </w:tcPr>
          <w:p w14:paraId="36F7FE41" w14:textId="77777777" w:rsidR="000254F1" w:rsidRDefault="000254F1"/>
        </w:tc>
        <w:tc>
          <w:tcPr>
            <w:tcW w:w="0" w:type="auto"/>
          </w:tcPr>
          <w:p w14:paraId="62E1E5C4" w14:textId="77777777" w:rsidR="000254F1" w:rsidRDefault="000254F1"/>
        </w:tc>
        <w:tc>
          <w:tcPr>
            <w:tcW w:w="0" w:type="auto"/>
          </w:tcPr>
          <w:p w14:paraId="0F388E76" w14:textId="77777777" w:rsidR="000254F1" w:rsidRDefault="000254F1"/>
        </w:tc>
      </w:tr>
      <w:tr w:rsidR="000254F1" w14:paraId="039A1E64" w14:textId="77777777">
        <w:tc>
          <w:tcPr>
            <w:tcW w:w="0" w:type="auto"/>
          </w:tcPr>
          <w:p w14:paraId="1E4BF560" w14:textId="77777777" w:rsidR="000254F1" w:rsidRDefault="000254F1"/>
        </w:tc>
        <w:tc>
          <w:tcPr>
            <w:tcW w:w="0" w:type="auto"/>
          </w:tcPr>
          <w:p w14:paraId="6311285C" w14:textId="77777777" w:rsidR="000254F1" w:rsidRDefault="00C30DF4">
            <w:pPr>
              <w:pStyle w:val="Compact"/>
            </w:pPr>
            <w:r>
              <w:t>University</w:t>
            </w:r>
          </w:p>
        </w:tc>
        <w:tc>
          <w:tcPr>
            <w:tcW w:w="0" w:type="auto"/>
          </w:tcPr>
          <w:p w14:paraId="24462C03" w14:textId="77777777" w:rsidR="000254F1" w:rsidRDefault="00C30DF4">
            <w:pPr>
              <w:pStyle w:val="Compact"/>
            </w:pPr>
            <w:r>
              <w:t>24386 (46.1)</w:t>
            </w:r>
          </w:p>
        </w:tc>
        <w:tc>
          <w:tcPr>
            <w:tcW w:w="0" w:type="auto"/>
          </w:tcPr>
          <w:p w14:paraId="331339B8" w14:textId="77777777" w:rsidR="000254F1" w:rsidRDefault="00C30DF4">
            <w:pPr>
              <w:pStyle w:val="Compact"/>
            </w:pPr>
            <w:r>
              <w:t>74 (42.3)</w:t>
            </w:r>
          </w:p>
        </w:tc>
      </w:tr>
      <w:tr w:rsidR="000254F1" w14:paraId="46282822" w14:textId="77777777">
        <w:tc>
          <w:tcPr>
            <w:tcW w:w="0" w:type="auto"/>
          </w:tcPr>
          <w:p w14:paraId="4A8C8DF0" w14:textId="77777777" w:rsidR="000254F1" w:rsidRDefault="000254F1"/>
        </w:tc>
        <w:tc>
          <w:tcPr>
            <w:tcW w:w="0" w:type="auto"/>
          </w:tcPr>
          <w:p w14:paraId="0D2DFF17" w14:textId="77777777" w:rsidR="000254F1" w:rsidRDefault="00C30DF4">
            <w:pPr>
              <w:pStyle w:val="Compact"/>
            </w:pPr>
            <w:r>
              <w:t>County</w:t>
            </w:r>
          </w:p>
        </w:tc>
        <w:tc>
          <w:tcPr>
            <w:tcW w:w="0" w:type="auto"/>
          </w:tcPr>
          <w:p w14:paraId="389FD319" w14:textId="77777777" w:rsidR="000254F1" w:rsidRDefault="00C30DF4">
            <w:pPr>
              <w:pStyle w:val="Compact"/>
            </w:pPr>
            <w:r>
              <w:t>16441 (31.1)</w:t>
            </w:r>
          </w:p>
        </w:tc>
        <w:tc>
          <w:tcPr>
            <w:tcW w:w="0" w:type="auto"/>
          </w:tcPr>
          <w:p w14:paraId="66723355" w14:textId="77777777" w:rsidR="000254F1" w:rsidRDefault="00C30DF4">
            <w:pPr>
              <w:pStyle w:val="Compact"/>
            </w:pPr>
            <w:r>
              <w:t>66 (37.7)</w:t>
            </w:r>
          </w:p>
        </w:tc>
      </w:tr>
      <w:tr w:rsidR="000254F1" w14:paraId="00E8EC7F" w14:textId="77777777">
        <w:tc>
          <w:tcPr>
            <w:tcW w:w="0" w:type="auto"/>
          </w:tcPr>
          <w:p w14:paraId="0D987B8B" w14:textId="77777777" w:rsidR="000254F1" w:rsidRDefault="000254F1"/>
        </w:tc>
        <w:tc>
          <w:tcPr>
            <w:tcW w:w="0" w:type="auto"/>
          </w:tcPr>
          <w:p w14:paraId="2DC83925" w14:textId="77777777" w:rsidR="000254F1" w:rsidRDefault="00C30DF4">
            <w:pPr>
              <w:pStyle w:val="Compact"/>
            </w:pPr>
            <w:r>
              <w:t>Rural</w:t>
            </w:r>
          </w:p>
        </w:tc>
        <w:tc>
          <w:tcPr>
            <w:tcW w:w="0" w:type="auto"/>
          </w:tcPr>
          <w:p w14:paraId="75451C60" w14:textId="77777777" w:rsidR="000254F1" w:rsidRDefault="00C30DF4">
            <w:pPr>
              <w:pStyle w:val="Compact"/>
            </w:pPr>
            <w:r>
              <w:t>9921 (18.7)</w:t>
            </w:r>
          </w:p>
        </w:tc>
        <w:tc>
          <w:tcPr>
            <w:tcW w:w="0" w:type="auto"/>
          </w:tcPr>
          <w:p w14:paraId="775E8A34" w14:textId="77777777" w:rsidR="000254F1" w:rsidRDefault="00C30DF4">
            <w:pPr>
              <w:pStyle w:val="Compact"/>
            </w:pPr>
            <w:r>
              <w:t>19 (10.9)</w:t>
            </w:r>
          </w:p>
        </w:tc>
      </w:tr>
      <w:tr w:rsidR="000254F1" w14:paraId="60A34A32" w14:textId="77777777">
        <w:tc>
          <w:tcPr>
            <w:tcW w:w="0" w:type="auto"/>
          </w:tcPr>
          <w:p w14:paraId="02C58481" w14:textId="77777777" w:rsidR="000254F1" w:rsidRDefault="000254F1"/>
        </w:tc>
        <w:tc>
          <w:tcPr>
            <w:tcW w:w="0" w:type="auto"/>
          </w:tcPr>
          <w:p w14:paraId="6E78FD76" w14:textId="77777777" w:rsidR="000254F1" w:rsidRDefault="00C30DF4">
            <w:pPr>
              <w:pStyle w:val="Compact"/>
            </w:pPr>
            <w:r>
              <w:t>Private</w:t>
            </w:r>
          </w:p>
        </w:tc>
        <w:tc>
          <w:tcPr>
            <w:tcW w:w="0" w:type="auto"/>
          </w:tcPr>
          <w:p w14:paraId="32A090D6" w14:textId="77777777" w:rsidR="000254F1" w:rsidRDefault="00C30DF4">
            <w:pPr>
              <w:pStyle w:val="Compact"/>
            </w:pPr>
            <w:r>
              <w:t>2176 ( 4.1)</w:t>
            </w:r>
          </w:p>
        </w:tc>
        <w:tc>
          <w:tcPr>
            <w:tcW w:w="0" w:type="auto"/>
          </w:tcPr>
          <w:p w14:paraId="54E141B9" w14:textId="77777777" w:rsidR="000254F1" w:rsidRDefault="00C30DF4">
            <w:pPr>
              <w:pStyle w:val="Compact"/>
            </w:pPr>
            <w:r>
              <w:t>16 ( 9.1)</w:t>
            </w:r>
          </w:p>
        </w:tc>
      </w:tr>
      <w:tr w:rsidR="000254F1" w14:paraId="6FD64A3E" w14:textId="77777777">
        <w:tc>
          <w:tcPr>
            <w:tcW w:w="0" w:type="auto"/>
          </w:tcPr>
          <w:p w14:paraId="736240E5" w14:textId="77777777" w:rsidR="000254F1" w:rsidRDefault="00C30DF4">
            <w:pPr>
              <w:pStyle w:val="Compact"/>
            </w:pPr>
            <w:commentRangeStart w:id="295"/>
            <w:r>
              <w:t>e</w:t>
            </w:r>
            <w:commentRangeEnd w:id="295"/>
            <w:r w:rsidR="00C92253">
              <w:rPr>
                <w:rStyle w:val="Kommentarsreferens"/>
              </w:rPr>
              <w:commentReference w:id="295"/>
            </w:r>
            <w:r>
              <w:t>ducation (%)</w:t>
            </w:r>
          </w:p>
        </w:tc>
        <w:tc>
          <w:tcPr>
            <w:tcW w:w="0" w:type="auto"/>
          </w:tcPr>
          <w:p w14:paraId="1B607E24" w14:textId="77777777" w:rsidR="000254F1" w:rsidRDefault="000254F1"/>
        </w:tc>
        <w:tc>
          <w:tcPr>
            <w:tcW w:w="0" w:type="auto"/>
          </w:tcPr>
          <w:p w14:paraId="5FD3E2C0" w14:textId="77777777" w:rsidR="000254F1" w:rsidRDefault="000254F1"/>
        </w:tc>
        <w:tc>
          <w:tcPr>
            <w:tcW w:w="0" w:type="auto"/>
          </w:tcPr>
          <w:p w14:paraId="5EAEB804" w14:textId="77777777" w:rsidR="000254F1" w:rsidRDefault="000254F1"/>
        </w:tc>
      </w:tr>
      <w:tr w:rsidR="000254F1" w14:paraId="0872D47E" w14:textId="77777777">
        <w:tc>
          <w:tcPr>
            <w:tcW w:w="0" w:type="auto"/>
          </w:tcPr>
          <w:p w14:paraId="0AEB0FBB" w14:textId="77777777" w:rsidR="000254F1" w:rsidRDefault="000254F1"/>
        </w:tc>
        <w:tc>
          <w:tcPr>
            <w:tcW w:w="0" w:type="auto"/>
          </w:tcPr>
          <w:p w14:paraId="76C73F4A" w14:textId="77777777" w:rsidR="000254F1" w:rsidRDefault="00C30DF4">
            <w:pPr>
              <w:pStyle w:val="Compact"/>
            </w:pPr>
            <w:r>
              <w:t>low</w:t>
            </w:r>
          </w:p>
        </w:tc>
        <w:tc>
          <w:tcPr>
            <w:tcW w:w="0" w:type="auto"/>
          </w:tcPr>
          <w:p w14:paraId="54D3E93A" w14:textId="77777777" w:rsidR="000254F1" w:rsidRDefault="00C30DF4">
            <w:pPr>
              <w:pStyle w:val="Compact"/>
            </w:pPr>
            <w:r>
              <w:t>11615 (21.9)</w:t>
            </w:r>
          </w:p>
        </w:tc>
        <w:tc>
          <w:tcPr>
            <w:tcW w:w="0" w:type="auto"/>
          </w:tcPr>
          <w:p w14:paraId="60A72CE9" w14:textId="77777777" w:rsidR="000254F1" w:rsidRDefault="00C30DF4">
            <w:pPr>
              <w:pStyle w:val="Compact"/>
            </w:pPr>
            <w:r>
              <w:t>30 (17.1)</w:t>
            </w:r>
          </w:p>
        </w:tc>
      </w:tr>
      <w:tr w:rsidR="000254F1" w14:paraId="47E2FFD2" w14:textId="77777777">
        <w:tc>
          <w:tcPr>
            <w:tcW w:w="0" w:type="auto"/>
          </w:tcPr>
          <w:p w14:paraId="384EA431" w14:textId="77777777" w:rsidR="000254F1" w:rsidRDefault="000254F1"/>
        </w:tc>
        <w:tc>
          <w:tcPr>
            <w:tcW w:w="0" w:type="auto"/>
          </w:tcPr>
          <w:p w14:paraId="3BFDAB0A" w14:textId="77777777" w:rsidR="000254F1" w:rsidRDefault="00C30DF4">
            <w:pPr>
              <w:pStyle w:val="Compact"/>
            </w:pPr>
            <w:r>
              <w:t>middle</w:t>
            </w:r>
          </w:p>
        </w:tc>
        <w:tc>
          <w:tcPr>
            <w:tcW w:w="0" w:type="auto"/>
          </w:tcPr>
          <w:p w14:paraId="0D97842A" w14:textId="77777777" w:rsidR="000254F1" w:rsidRDefault="00C30DF4">
            <w:pPr>
              <w:pStyle w:val="Compact"/>
            </w:pPr>
            <w:r>
              <w:t>20522 (38.8)</w:t>
            </w:r>
          </w:p>
        </w:tc>
        <w:tc>
          <w:tcPr>
            <w:tcW w:w="0" w:type="auto"/>
          </w:tcPr>
          <w:p w14:paraId="08B5F775" w14:textId="77777777" w:rsidR="000254F1" w:rsidRDefault="00C30DF4">
            <w:pPr>
              <w:pStyle w:val="Compact"/>
            </w:pPr>
            <w:r>
              <w:t>82 (46.9)</w:t>
            </w:r>
          </w:p>
        </w:tc>
      </w:tr>
      <w:tr w:rsidR="000254F1" w14:paraId="1097C657" w14:textId="77777777">
        <w:tc>
          <w:tcPr>
            <w:tcW w:w="0" w:type="auto"/>
          </w:tcPr>
          <w:p w14:paraId="6A7CFD98" w14:textId="77777777" w:rsidR="000254F1" w:rsidRDefault="000254F1"/>
        </w:tc>
        <w:tc>
          <w:tcPr>
            <w:tcW w:w="0" w:type="auto"/>
          </w:tcPr>
          <w:p w14:paraId="5819960C" w14:textId="77777777" w:rsidR="000254F1" w:rsidRDefault="00C30DF4">
            <w:pPr>
              <w:pStyle w:val="Compact"/>
            </w:pPr>
            <w:r>
              <w:t>high</w:t>
            </w:r>
          </w:p>
        </w:tc>
        <w:tc>
          <w:tcPr>
            <w:tcW w:w="0" w:type="auto"/>
          </w:tcPr>
          <w:p w14:paraId="689E1E6D" w14:textId="77777777" w:rsidR="000254F1" w:rsidRDefault="00C30DF4">
            <w:pPr>
              <w:pStyle w:val="Compact"/>
            </w:pPr>
            <w:r>
              <w:t>20787 (39.3)</w:t>
            </w:r>
          </w:p>
        </w:tc>
        <w:tc>
          <w:tcPr>
            <w:tcW w:w="0" w:type="auto"/>
          </w:tcPr>
          <w:p w14:paraId="15023429" w14:textId="77777777" w:rsidR="000254F1" w:rsidRDefault="00C30DF4">
            <w:pPr>
              <w:pStyle w:val="Compact"/>
            </w:pPr>
            <w:r>
              <w:t>63 (36.0)</w:t>
            </w:r>
          </w:p>
        </w:tc>
      </w:tr>
      <w:tr w:rsidR="000254F1" w14:paraId="6CDDDF82" w14:textId="77777777">
        <w:tc>
          <w:tcPr>
            <w:tcW w:w="0" w:type="auto"/>
          </w:tcPr>
          <w:p w14:paraId="29A0A8FC" w14:textId="77777777" w:rsidR="000254F1" w:rsidRDefault="00C30DF4">
            <w:pPr>
              <w:pStyle w:val="Compact"/>
            </w:pPr>
            <w:r>
              <w:t>civil status (%)</w:t>
            </w:r>
          </w:p>
        </w:tc>
        <w:tc>
          <w:tcPr>
            <w:tcW w:w="0" w:type="auto"/>
          </w:tcPr>
          <w:p w14:paraId="137F99ED" w14:textId="77777777" w:rsidR="000254F1" w:rsidRDefault="000254F1"/>
        </w:tc>
        <w:tc>
          <w:tcPr>
            <w:tcW w:w="0" w:type="auto"/>
          </w:tcPr>
          <w:p w14:paraId="2140CC6D" w14:textId="77777777" w:rsidR="000254F1" w:rsidRDefault="000254F1"/>
        </w:tc>
        <w:tc>
          <w:tcPr>
            <w:tcW w:w="0" w:type="auto"/>
          </w:tcPr>
          <w:p w14:paraId="4DEF3555" w14:textId="77777777" w:rsidR="000254F1" w:rsidRDefault="000254F1"/>
        </w:tc>
      </w:tr>
      <w:tr w:rsidR="000254F1" w14:paraId="586158C4" w14:textId="77777777">
        <w:tc>
          <w:tcPr>
            <w:tcW w:w="0" w:type="auto"/>
          </w:tcPr>
          <w:p w14:paraId="16D47212" w14:textId="77777777" w:rsidR="000254F1" w:rsidRDefault="000254F1"/>
        </w:tc>
        <w:tc>
          <w:tcPr>
            <w:tcW w:w="0" w:type="auto"/>
          </w:tcPr>
          <w:p w14:paraId="6F28C91E" w14:textId="77777777" w:rsidR="000254F1" w:rsidRDefault="00C30DF4">
            <w:pPr>
              <w:pStyle w:val="Compact"/>
            </w:pPr>
            <w:r>
              <w:t>married</w:t>
            </w:r>
          </w:p>
        </w:tc>
        <w:tc>
          <w:tcPr>
            <w:tcW w:w="0" w:type="auto"/>
          </w:tcPr>
          <w:p w14:paraId="0AB88707" w14:textId="77777777" w:rsidR="000254F1" w:rsidRDefault="00C30DF4">
            <w:pPr>
              <w:pStyle w:val="Compact"/>
            </w:pPr>
            <w:r>
              <w:t>29353 (55.5)</w:t>
            </w:r>
          </w:p>
        </w:tc>
        <w:tc>
          <w:tcPr>
            <w:tcW w:w="0" w:type="auto"/>
          </w:tcPr>
          <w:p w14:paraId="6420C639" w14:textId="77777777" w:rsidR="000254F1" w:rsidRDefault="00C30DF4">
            <w:pPr>
              <w:pStyle w:val="Compact"/>
            </w:pPr>
            <w:r>
              <w:t>83 (47.4)</w:t>
            </w:r>
          </w:p>
        </w:tc>
      </w:tr>
      <w:tr w:rsidR="000254F1" w14:paraId="4863E1D9" w14:textId="77777777">
        <w:tc>
          <w:tcPr>
            <w:tcW w:w="0" w:type="auto"/>
          </w:tcPr>
          <w:p w14:paraId="29972BCD" w14:textId="77777777" w:rsidR="000254F1" w:rsidRDefault="000254F1"/>
        </w:tc>
        <w:tc>
          <w:tcPr>
            <w:tcW w:w="0" w:type="auto"/>
          </w:tcPr>
          <w:p w14:paraId="27780DB9" w14:textId="77777777" w:rsidR="000254F1" w:rsidRDefault="00C30DF4">
            <w:pPr>
              <w:pStyle w:val="Compact"/>
            </w:pPr>
            <w:r>
              <w:t>single</w:t>
            </w:r>
          </w:p>
        </w:tc>
        <w:tc>
          <w:tcPr>
            <w:tcW w:w="0" w:type="auto"/>
          </w:tcPr>
          <w:p w14:paraId="43B3392A" w14:textId="77777777" w:rsidR="000254F1" w:rsidRDefault="00C30DF4">
            <w:pPr>
              <w:pStyle w:val="Compact"/>
            </w:pPr>
            <w:r>
              <w:t>12850 (24.3)</w:t>
            </w:r>
          </w:p>
        </w:tc>
        <w:tc>
          <w:tcPr>
            <w:tcW w:w="0" w:type="auto"/>
          </w:tcPr>
          <w:p w14:paraId="4DA4DA9F" w14:textId="77777777" w:rsidR="000254F1" w:rsidRDefault="00C30DF4">
            <w:pPr>
              <w:pStyle w:val="Compact"/>
            </w:pPr>
            <w:r>
              <w:t>38 (21.7)</w:t>
            </w:r>
          </w:p>
        </w:tc>
      </w:tr>
      <w:tr w:rsidR="000254F1" w14:paraId="4AAEE5C5" w14:textId="77777777">
        <w:tc>
          <w:tcPr>
            <w:tcW w:w="0" w:type="auto"/>
          </w:tcPr>
          <w:p w14:paraId="3ADC24BD" w14:textId="77777777" w:rsidR="000254F1" w:rsidRDefault="000254F1"/>
        </w:tc>
        <w:tc>
          <w:tcPr>
            <w:tcW w:w="0" w:type="auto"/>
          </w:tcPr>
          <w:p w14:paraId="2A7A3782" w14:textId="77777777" w:rsidR="000254F1" w:rsidRDefault="00C30DF4">
            <w:pPr>
              <w:pStyle w:val="Compact"/>
            </w:pPr>
            <w:r>
              <w:t>widow/widower</w:t>
            </w:r>
          </w:p>
        </w:tc>
        <w:tc>
          <w:tcPr>
            <w:tcW w:w="0" w:type="auto"/>
          </w:tcPr>
          <w:p w14:paraId="2DB04FB1" w14:textId="77777777" w:rsidR="000254F1" w:rsidRDefault="00C30DF4">
            <w:pPr>
              <w:pStyle w:val="Compact"/>
            </w:pPr>
            <w:r>
              <w:t>10721 (20.3)</w:t>
            </w:r>
          </w:p>
        </w:tc>
        <w:tc>
          <w:tcPr>
            <w:tcW w:w="0" w:type="auto"/>
          </w:tcPr>
          <w:p w14:paraId="5FEE0E7E" w14:textId="77777777" w:rsidR="000254F1" w:rsidRDefault="00C30DF4">
            <w:pPr>
              <w:pStyle w:val="Compact"/>
            </w:pPr>
            <w:r>
              <w:t>54 (30.9)</w:t>
            </w:r>
          </w:p>
        </w:tc>
      </w:tr>
      <w:tr w:rsidR="000254F1" w14:paraId="4C4D9D2F" w14:textId="77777777">
        <w:tc>
          <w:tcPr>
            <w:tcW w:w="0" w:type="auto"/>
          </w:tcPr>
          <w:p w14:paraId="32B182EB" w14:textId="77777777" w:rsidR="000254F1" w:rsidRDefault="00C30DF4">
            <w:pPr>
              <w:pStyle w:val="Compact"/>
            </w:pPr>
            <w:commentRangeStart w:id="296"/>
            <w:r>
              <w:t xml:space="preserve">CCI </w:t>
            </w:r>
            <w:commentRangeEnd w:id="296"/>
            <w:r w:rsidR="00C92253">
              <w:rPr>
                <w:rStyle w:val="Kommentarsreferens"/>
              </w:rPr>
              <w:commentReference w:id="296"/>
            </w:r>
            <w:r>
              <w:t>(%)</w:t>
            </w:r>
          </w:p>
        </w:tc>
        <w:tc>
          <w:tcPr>
            <w:tcW w:w="0" w:type="auto"/>
          </w:tcPr>
          <w:p w14:paraId="5EF84EBB" w14:textId="77777777" w:rsidR="000254F1" w:rsidRDefault="000254F1"/>
        </w:tc>
        <w:tc>
          <w:tcPr>
            <w:tcW w:w="0" w:type="auto"/>
          </w:tcPr>
          <w:p w14:paraId="76F14235" w14:textId="77777777" w:rsidR="000254F1" w:rsidRDefault="000254F1"/>
        </w:tc>
        <w:tc>
          <w:tcPr>
            <w:tcW w:w="0" w:type="auto"/>
          </w:tcPr>
          <w:p w14:paraId="2085E923" w14:textId="77777777" w:rsidR="000254F1" w:rsidRDefault="000254F1"/>
        </w:tc>
      </w:tr>
      <w:tr w:rsidR="000254F1" w14:paraId="507BD1E2" w14:textId="77777777">
        <w:tc>
          <w:tcPr>
            <w:tcW w:w="0" w:type="auto"/>
          </w:tcPr>
          <w:p w14:paraId="5893FA20" w14:textId="77777777" w:rsidR="000254F1" w:rsidRDefault="000254F1"/>
        </w:tc>
        <w:tc>
          <w:tcPr>
            <w:tcW w:w="0" w:type="auto"/>
          </w:tcPr>
          <w:p w14:paraId="3FEF869A" w14:textId="77777777" w:rsidR="000254F1" w:rsidRDefault="00C30DF4">
            <w:pPr>
              <w:pStyle w:val="Compact"/>
            </w:pPr>
            <w:r>
              <w:t>0</w:t>
            </w:r>
          </w:p>
        </w:tc>
        <w:tc>
          <w:tcPr>
            <w:tcW w:w="0" w:type="auto"/>
          </w:tcPr>
          <w:p w14:paraId="630B87C7" w14:textId="77777777" w:rsidR="000254F1" w:rsidRDefault="00C30DF4">
            <w:pPr>
              <w:pStyle w:val="Compact"/>
            </w:pPr>
            <w:r>
              <w:t>39178 (74.0)</w:t>
            </w:r>
          </w:p>
        </w:tc>
        <w:tc>
          <w:tcPr>
            <w:tcW w:w="0" w:type="auto"/>
          </w:tcPr>
          <w:p w14:paraId="4C64C239" w14:textId="77777777" w:rsidR="000254F1" w:rsidRDefault="00C30DF4">
            <w:pPr>
              <w:pStyle w:val="Compact"/>
            </w:pPr>
            <w:r>
              <w:t>78 (44.6)</w:t>
            </w:r>
          </w:p>
        </w:tc>
      </w:tr>
      <w:tr w:rsidR="000254F1" w14:paraId="5B20815F" w14:textId="77777777">
        <w:tc>
          <w:tcPr>
            <w:tcW w:w="0" w:type="auto"/>
          </w:tcPr>
          <w:p w14:paraId="392FA863" w14:textId="77777777" w:rsidR="000254F1" w:rsidRDefault="000254F1"/>
        </w:tc>
        <w:tc>
          <w:tcPr>
            <w:tcW w:w="0" w:type="auto"/>
          </w:tcPr>
          <w:p w14:paraId="745BBD45" w14:textId="77777777" w:rsidR="000254F1" w:rsidRDefault="00C30DF4">
            <w:pPr>
              <w:pStyle w:val="Compact"/>
            </w:pPr>
            <w:r>
              <w:t>1</w:t>
            </w:r>
          </w:p>
        </w:tc>
        <w:tc>
          <w:tcPr>
            <w:tcW w:w="0" w:type="auto"/>
          </w:tcPr>
          <w:p w14:paraId="7E790210" w14:textId="77777777" w:rsidR="000254F1" w:rsidRDefault="00C30DF4">
            <w:pPr>
              <w:pStyle w:val="Compact"/>
            </w:pPr>
            <w:r>
              <w:t>8076 (15.3)</w:t>
            </w:r>
          </w:p>
        </w:tc>
        <w:tc>
          <w:tcPr>
            <w:tcW w:w="0" w:type="auto"/>
          </w:tcPr>
          <w:p w14:paraId="035125B7" w14:textId="77777777" w:rsidR="000254F1" w:rsidRDefault="00C30DF4">
            <w:pPr>
              <w:pStyle w:val="Compact"/>
            </w:pPr>
            <w:r>
              <w:t>41 (23.4)</w:t>
            </w:r>
          </w:p>
        </w:tc>
      </w:tr>
      <w:tr w:rsidR="000254F1" w14:paraId="01E9E589" w14:textId="77777777">
        <w:tc>
          <w:tcPr>
            <w:tcW w:w="0" w:type="auto"/>
          </w:tcPr>
          <w:p w14:paraId="090FF395" w14:textId="77777777" w:rsidR="000254F1" w:rsidRDefault="000254F1"/>
        </w:tc>
        <w:tc>
          <w:tcPr>
            <w:tcW w:w="0" w:type="auto"/>
          </w:tcPr>
          <w:p w14:paraId="44004BFB" w14:textId="77777777" w:rsidR="000254F1" w:rsidRDefault="00C30DF4">
            <w:pPr>
              <w:pStyle w:val="Compact"/>
            </w:pPr>
            <w:r>
              <w:t>2</w:t>
            </w:r>
          </w:p>
        </w:tc>
        <w:tc>
          <w:tcPr>
            <w:tcW w:w="0" w:type="auto"/>
          </w:tcPr>
          <w:p w14:paraId="5A6FC681" w14:textId="77777777" w:rsidR="000254F1" w:rsidRDefault="00C30DF4">
            <w:pPr>
              <w:pStyle w:val="Compact"/>
            </w:pPr>
            <w:r>
              <w:t>3737 ( 7.1)</w:t>
            </w:r>
          </w:p>
        </w:tc>
        <w:tc>
          <w:tcPr>
            <w:tcW w:w="0" w:type="auto"/>
          </w:tcPr>
          <w:p w14:paraId="0D1F3967" w14:textId="77777777" w:rsidR="000254F1" w:rsidRDefault="00C30DF4">
            <w:pPr>
              <w:pStyle w:val="Compact"/>
            </w:pPr>
            <w:r>
              <w:t>25 (14.3)</w:t>
            </w:r>
          </w:p>
        </w:tc>
      </w:tr>
      <w:tr w:rsidR="000254F1" w14:paraId="69688C18" w14:textId="77777777">
        <w:tc>
          <w:tcPr>
            <w:tcW w:w="0" w:type="auto"/>
          </w:tcPr>
          <w:p w14:paraId="05176654" w14:textId="77777777" w:rsidR="000254F1" w:rsidRDefault="000254F1"/>
        </w:tc>
        <w:tc>
          <w:tcPr>
            <w:tcW w:w="0" w:type="auto"/>
          </w:tcPr>
          <w:p w14:paraId="6DBD68C6" w14:textId="77777777" w:rsidR="000254F1" w:rsidRDefault="00C30DF4">
            <w:pPr>
              <w:pStyle w:val="Compact"/>
            </w:pPr>
            <w:r>
              <w:t>3</w:t>
            </w:r>
          </w:p>
        </w:tc>
        <w:tc>
          <w:tcPr>
            <w:tcW w:w="0" w:type="auto"/>
          </w:tcPr>
          <w:p w14:paraId="166976F9" w14:textId="77777777" w:rsidR="000254F1" w:rsidRDefault="00C30DF4">
            <w:pPr>
              <w:pStyle w:val="Compact"/>
            </w:pPr>
            <w:r>
              <w:t>1164 ( 2.2)</w:t>
            </w:r>
          </w:p>
        </w:tc>
        <w:tc>
          <w:tcPr>
            <w:tcW w:w="0" w:type="auto"/>
          </w:tcPr>
          <w:p w14:paraId="6705ED2C" w14:textId="77777777" w:rsidR="000254F1" w:rsidRDefault="00C30DF4">
            <w:pPr>
              <w:pStyle w:val="Compact"/>
            </w:pPr>
            <w:r>
              <w:t>12 ( 6.9)</w:t>
            </w:r>
          </w:p>
        </w:tc>
      </w:tr>
      <w:tr w:rsidR="000254F1" w14:paraId="52D8B389" w14:textId="77777777">
        <w:tc>
          <w:tcPr>
            <w:tcW w:w="0" w:type="auto"/>
          </w:tcPr>
          <w:p w14:paraId="6AD37020" w14:textId="77777777" w:rsidR="000254F1" w:rsidRDefault="000254F1"/>
        </w:tc>
        <w:tc>
          <w:tcPr>
            <w:tcW w:w="0" w:type="auto"/>
          </w:tcPr>
          <w:p w14:paraId="4C815BAF" w14:textId="77777777" w:rsidR="000254F1" w:rsidRDefault="00C30DF4">
            <w:pPr>
              <w:pStyle w:val="Compact"/>
            </w:pPr>
            <w:r>
              <w:t>4+</w:t>
            </w:r>
          </w:p>
        </w:tc>
        <w:tc>
          <w:tcPr>
            <w:tcW w:w="0" w:type="auto"/>
          </w:tcPr>
          <w:p w14:paraId="19A71D52" w14:textId="77777777" w:rsidR="000254F1" w:rsidRDefault="00C30DF4">
            <w:pPr>
              <w:pStyle w:val="Compact"/>
            </w:pPr>
            <w:r>
              <w:t>769 ( 1.5)</w:t>
            </w:r>
          </w:p>
        </w:tc>
        <w:tc>
          <w:tcPr>
            <w:tcW w:w="0" w:type="auto"/>
          </w:tcPr>
          <w:p w14:paraId="3B1C96F9" w14:textId="77777777" w:rsidR="000254F1" w:rsidRDefault="00C30DF4">
            <w:pPr>
              <w:pStyle w:val="Compact"/>
            </w:pPr>
            <w:r>
              <w:t>19 (10.9)</w:t>
            </w:r>
          </w:p>
        </w:tc>
      </w:tr>
      <w:tr w:rsidR="000254F1" w14:paraId="471AD5CB" w14:textId="77777777">
        <w:tc>
          <w:tcPr>
            <w:tcW w:w="0" w:type="auto"/>
          </w:tcPr>
          <w:p w14:paraId="5E6C69E1" w14:textId="77777777" w:rsidR="000254F1" w:rsidRDefault="00C30DF4">
            <w:pPr>
              <w:pStyle w:val="Compact"/>
            </w:pPr>
            <w:commentRangeStart w:id="297"/>
            <w:r>
              <w:t xml:space="preserve">ECI </w:t>
            </w:r>
            <w:commentRangeEnd w:id="297"/>
            <w:r w:rsidR="00C92253">
              <w:rPr>
                <w:rStyle w:val="Kommentarsreferens"/>
              </w:rPr>
              <w:commentReference w:id="297"/>
            </w:r>
            <w:r>
              <w:t>(%)</w:t>
            </w:r>
          </w:p>
        </w:tc>
        <w:tc>
          <w:tcPr>
            <w:tcW w:w="0" w:type="auto"/>
          </w:tcPr>
          <w:p w14:paraId="0026D826" w14:textId="77777777" w:rsidR="000254F1" w:rsidRDefault="000254F1"/>
        </w:tc>
        <w:tc>
          <w:tcPr>
            <w:tcW w:w="0" w:type="auto"/>
          </w:tcPr>
          <w:p w14:paraId="6D3EE37F" w14:textId="77777777" w:rsidR="000254F1" w:rsidRDefault="000254F1"/>
        </w:tc>
        <w:tc>
          <w:tcPr>
            <w:tcW w:w="0" w:type="auto"/>
          </w:tcPr>
          <w:p w14:paraId="20AA7A19" w14:textId="77777777" w:rsidR="000254F1" w:rsidRDefault="000254F1"/>
        </w:tc>
      </w:tr>
      <w:tr w:rsidR="000254F1" w14:paraId="3BD857A2" w14:textId="77777777">
        <w:tc>
          <w:tcPr>
            <w:tcW w:w="0" w:type="auto"/>
          </w:tcPr>
          <w:p w14:paraId="6B8895E0" w14:textId="77777777" w:rsidR="000254F1" w:rsidRDefault="000254F1"/>
        </w:tc>
        <w:tc>
          <w:tcPr>
            <w:tcW w:w="0" w:type="auto"/>
          </w:tcPr>
          <w:p w14:paraId="71EA9700" w14:textId="77777777" w:rsidR="000254F1" w:rsidRDefault="00C30DF4">
            <w:pPr>
              <w:pStyle w:val="Compact"/>
            </w:pPr>
            <w:r>
              <w:t>0</w:t>
            </w:r>
          </w:p>
        </w:tc>
        <w:tc>
          <w:tcPr>
            <w:tcW w:w="0" w:type="auto"/>
          </w:tcPr>
          <w:p w14:paraId="4FAFD91B" w14:textId="77777777" w:rsidR="000254F1" w:rsidRDefault="00C30DF4">
            <w:pPr>
              <w:pStyle w:val="Compact"/>
            </w:pPr>
            <w:r>
              <w:t>27717 (52.4)</w:t>
            </w:r>
          </w:p>
        </w:tc>
        <w:tc>
          <w:tcPr>
            <w:tcW w:w="0" w:type="auto"/>
          </w:tcPr>
          <w:p w14:paraId="2828AF43" w14:textId="77777777" w:rsidR="000254F1" w:rsidRDefault="00C30DF4">
            <w:pPr>
              <w:pStyle w:val="Compact"/>
            </w:pPr>
            <w:r>
              <w:t>56 (32.0)</w:t>
            </w:r>
          </w:p>
        </w:tc>
      </w:tr>
      <w:tr w:rsidR="000254F1" w14:paraId="5B600AFA" w14:textId="77777777">
        <w:tc>
          <w:tcPr>
            <w:tcW w:w="0" w:type="auto"/>
          </w:tcPr>
          <w:p w14:paraId="75A6C7D3" w14:textId="77777777" w:rsidR="000254F1" w:rsidRDefault="000254F1"/>
        </w:tc>
        <w:tc>
          <w:tcPr>
            <w:tcW w:w="0" w:type="auto"/>
          </w:tcPr>
          <w:p w14:paraId="1A4CF206" w14:textId="77777777" w:rsidR="000254F1" w:rsidRDefault="00C30DF4">
            <w:pPr>
              <w:pStyle w:val="Compact"/>
            </w:pPr>
            <w:r>
              <w:t>1</w:t>
            </w:r>
          </w:p>
        </w:tc>
        <w:tc>
          <w:tcPr>
            <w:tcW w:w="0" w:type="auto"/>
          </w:tcPr>
          <w:p w14:paraId="14ED9A23" w14:textId="77777777" w:rsidR="000254F1" w:rsidRDefault="00C30DF4">
            <w:pPr>
              <w:pStyle w:val="Compact"/>
            </w:pPr>
            <w:r>
              <w:t>13720 (25.9)</w:t>
            </w:r>
          </w:p>
        </w:tc>
        <w:tc>
          <w:tcPr>
            <w:tcW w:w="0" w:type="auto"/>
          </w:tcPr>
          <w:p w14:paraId="7A3EEEE7" w14:textId="77777777" w:rsidR="000254F1" w:rsidRDefault="00C30DF4">
            <w:pPr>
              <w:pStyle w:val="Compact"/>
            </w:pPr>
            <w:r>
              <w:t>46 (26.3)</w:t>
            </w:r>
          </w:p>
        </w:tc>
      </w:tr>
      <w:tr w:rsidR="000254F1" w14:paraId="160C4E7D" w14:textId="77777777">
        <w:tc>
          <w:tcPr>
            <w:tcW w:w="0" w:type="auto"/>
          </w:tcPr>
          <w:p w14:paraId="0E920ACA" w14:textId="77777777" w:rsidR="000254F1" w:rsidRDefault="000254F1"/>
        </w:tc>
        <w:tc>
          <w:tcPr>
            <w:tcW w:w="0" w:type="auto"/>
          </w:tcPr>
          <w:p w14:paraId="13B4A56D" w14:textId="77777777" w:rsidR="000254F1" w:rsidRDefault="00C30DF4">
            <w:pPr>
              <w:pStyle w:val="Compact"/>
            </w:pPr>
            <w:r>
              <w:t>2</w:t>
            </w:r>
          </w:p>
        </w:tc>
        <w:tc>
          <w:tcPr>
            <w:tcW w:w="0" w:type="auto"/>
          </w:tcPr>
          <w:p w14:paraId="143B095D" w14:textId="77777777" w:rsidR="000254F1" w:rsidRDefault="00C30DF4">
            <w:pPr>
              <w:pStyle w:val="Compact"/>
            </w:pPr>
            <w:r>
              <w:t>7208 (13.6)</w:t>
            </w:r>
          </w:p>
        </w:tc>
        <w:tc>
          <w:tcPr>
            <w:tcW w:w="0" w:type="auto"/>
          </w:tcPr>
          <w:p w14:paraId="37E2E231" w14:textId="77777777" w:rsidR="000254F1" w:rsidRDefault="00C30DF4">
            <w:pPr>
              <w:pStyle w:val="Compact"/>
            </w:pPr>
            <w:r>
              <w:t>31 (17.7)</w:t>
            </w:r>
          </w:p>
        </w:tc>
      </w:tr>
      <w:tr w:rsidR="000254F1" w14:paraId="0936C42C" w14:textId="77777777">
        <w:tc>
          <w:tcPr>
            <w:tcW w:w="0" w:type="auto"/>
          </w:tcPr>
          <w:p w14:paraId="712BDF55" w14:textId="77777777" w:rsidR="000254F1" w:rsidRDefault="000254F1"/>
        </w:tc>
        <w:tc>
          <w:tcPr>
            <w:tcW w:w="0" w:type="auto"/>
          </w:tcPr>
          <w:p w14:paraId="3B23BC7C" w14:textId="77777777" w:rsidR="000254F1" w:rsidRDefault="00C30DF4">
            <w:pPr>
              <w:pStyle w:val="Compact"/>
            </w:pPr>
            <w:r>
              <w:t>3+</w:t>
            </w:r>
          </w:p>
        </w:tc>
        <w:tc>
          <w:tcPr>
            <w:tcW w:w="0" w:type="auto"/>
          </w:tcPr>
          <w:p w14:paraId="6502BD95" w14:textId="77777777" w:rsidR="000254F1" w:rsidRDefault="00C30DF4">
            <w:pPr>
              <w:pStyle w:val="Compact"/>
            </w:pPr>
            <w:r>
              <w:t>4279 ( 8.1)</w:t>
            </w:r>
          </w:p>
        </w:tc>
        <w:tc>
          <w:tcPr>
            <w:tcW w:w="0" w:type="auto"/>
          </w:tcPr>
          <w:p w14:paraId="352FE37B" w14:textId="77777777" w:rsidR="000254F1" w:rsidRDefault="00C30DF4">
            <w:pPr>
              <w:pStyle w:val="Compact"/>
            </w:pPr>
            <w:r>
              <w:t>42 (24.0)</w:t>
            </w:r>
          </w:p>
        </w:tc>
      </w:tr>
      <w:tr w:rsidR="000254F1" w14:paraId="5589E042" w14:textId="77777777">
        <w:tc>
          <w:tcPr>
            <w:tcW w:w="0" w:type="auto"/>
          </w:tcPr>
          <w:p w14:paraId="15108156" w14:textId="77777777" w:rsidR="000254F1" w:rsidRDefault="00C30DF4">
            <w:pPr>
              <w:pStyle w:val="Compact"/>
            </w:pPr>
            <w:r>
              <w:t>heart condition (%)</w:t>
            </w:r>
          </w:p>
        </w:tc>
        <w:tc>
          <w:tcPr>
            <w:tcW w:w="0" w:type="auto"/>
          </w:tcPr>
          <w:p w14:paraId="353E804F" w14:textId="77777777" w:rsidR="000254F1" w:rsidRDefault="000254F1"/>
        </w:tc>
        <w:tc>
          <w:tcPr>
            <w:tcW w:w="0" w:type="auto"/>
          </w:tcPr>
          <w:p w14:paraId="39CD15CA" w14:textId="77777777" w:rsidR="000254F1" w:rsidRDefault="00C30DF4">
            <w:pPr>
              <w:pStyle w:val="Compact"/>
            </w:pPr>
            <w:r>
              <w:t>2608 ( 4.9)</w:t>
            </w:r>
          </w:p>
        </w:tc>
        <w:tc>
          <w:tcPr>
            <w:tcW w:w="0" w:type="auto"/>
          </w:tcPr>
          <w:p w14:paraId="0BC9BDFA" w14:textId="77777777" w:rsidR="000254F1" w:rsidRDefault="00C30DF4">
            <w:pPr>
              <w:pStyle w:val="Compact"/>
            </w:pPr>
            <w:r>
              <w:t>31 (17.7)</w:t>
            </w:r>
          </w:p>
        </w:tc>
      </w:tr>
      <w:tr w:rsidR="000254F1" w14:paraId="1BE3992E" w14:textId="77777777">
        <w:tc>
          <w:tcPr>
            <w:tcW w:w="0" w:type="auto"/>
          </w:tcPr>
          <w:p w14:paraId="256D25E9" w14:textId="77777777" w:rsidR="000254F1" w:rsidRDefault="00C30DF4">
            <w:pPr>
              <w:pStyle w:val="Compact"/>
            </w:pPr>
            <w:r>
              <w:t>heart infarct (%)</w:t>
            </w:r>
          </w:p>
        </w:tc>
        <w:tc>
          <w:tcPr>
            <w:tcW w:w="0" w:type="auto"/>
          </w:tcPr>
          <w:p w14:paraId="67541EA1" w14:textId="77777777" w:rsidR="000254F1" w:rsidRDefault="000254F1"/>
        </w:tc>
        <w:tc>
          <w:tcPr>
            <w:tcW w:w="0" w:type="auto"/>
          </w:tcPr>
          <w:p w14:paraId="2127EF2A" w14:textId="77777777" w:rsidR="000254F1" w:rsidRDefault="00C30DF4">
            <w:pPr>
              <w:pStyle w:val="Compact"/>
            </w:pPr>
            <w:r>
              <w:t>2163 ( 4.1)</w:t>
            </w:r>
          </w:p>
        </w:tc>
        <w:tc>
          <w:tcPr>
            <w:tcW w:w="0" w:type="auto"/>
          </w:tcPr>
          <w:p w14:paraId="140EEE95" w14:textId="77777777" w:rsidR="000254F1" w:rsidRDefault="00C30DF4">
            <w:pPr>
              <w:pStyle w:val="Compact"/>
            </w:pPr>
            <w:r>
              <w:t>23 (13.1)</w:t>
            </w:r>
          </w:p>
        </w:tc>
      </w:tr>
      <w:tr w:rsidR="000254F1" w14:paraId="0C8F3F13" w14:textId="77777777">
        <w:tc>
          <w:tcPr>
            <w:tcW w:w="0" w:type="auto"/>
          </w:tcPr>
          <w:p w14:paraId="05784564" w14:textId="77777777" w:rsidR="000254F1" w:rsidRDefault="00C30DF4">
            <w:pPr>
              <w:pStyle w:val="Compact"/>
            </w:pPr>
            <w:r>
              <w:t>arrythmia (%)</w:t>
            </w:r>
          </w:p>
        </w:tc>
        <w:tc>
          <w:tcPr>
            <w:tcW w:w="0" w:type="auto"/>
          </w:tcPr>
          <w:p w14:paraId="720AD256" w14:textId="77777777" w:rsidR="000254F1" w:rsidRDefault="000254F1"/>
        </w:tc>
        <w:tc>
          <w:tcPr>
            <w:tcW w:w="0" w:type="auto"/>
          </w:tcPr>
          <w:p w14:paraId="2434123F" w14:textId="77777777" w:rsidR="000254F1" w:rsidRDefault="00C30DF4">
            <w:pPr>
              <w:pStyle w:val="Compact"/>
            </w:pPr>
            <w:r>
              <w:t>4473 ( 8.5)</w:t>
            </w:r>
          </w:p>
        </w:tc>
        <w:tc>
          <w:tcPr>
            <w:tcW w:w="0" w:type="auto"/>
          </w:tcPr>
          <w:p w14:paraId="7CACCF07" w14:textId="77777777" w:rsidR="000254F1" w:rsidRDefault="00C30DF4">
            <w:pPr>
              <w:pStyle w:val="Compact"/>
            </w:pPr>
            <w:r>
              <w:t>32 (18.3)</w:t>
            </w:r>
          </w:p>
        </w:tc>
      </w:tr>
      <w:tr w:rsidR="000254F1" w14:paraId="61D26530" w14:textId="77777777">
        <w:tc>
          <w:tcPr>
            <w:tcW w:w="0" w:type="auto"/>
          </w:tcPr>
          <w:p w14:paraId="6E73755F" w14:textId="68B4D10C" w:rsidR="000254F1" w:rsidRDefault="00C92253">
            <w:pPr>
              <w:pStyle w:val="Compact"/>
            </w:pPr>
            <w:ins w:id="298" w:author="Nils Hailer" w:date="2019-10-08T14:24:00Z">
              <w:r>
                <w:t xml:space="preserve">arterial </w:t>
              </w:r>
            </w:ins>
            <w:del w:id="299" w:author="Nils Hailer" w:date="2019-10-08T14:24:00Z">
              <w:r w:rsidR="00C30DF4" w:rsidDel="00C92253">
                <w:delText xml:space="preserve">hypertoni </w:delText>
              </w:r>
            </w:del>
            <w:ins w:id="300" w:author="Nils Hailer" w:date="2019-10-08T14:24:00Z">
              <w:r>
                <w:t xml:space="preserve">hypertension </w:t>
              </w:r>
            </w:ins>
            <w:r w:rsidR="00C30DF4">
              <w:t>(%)</w:t>
            </w:r>
          </w:p>
        </w:tc>
        <w:tc>
          <w:tcPr>
            <w:tcW w:w="0" w:type="auto"/>
          </w:tcPr>
          <w:p w14:paraId="5E6AA390" w14:textId="77777777" w:rsidR="000254F1" w:rsidRDefault="000254F1"/>
        </w:tc>
        <w:tc>
          <w:tcPr>
            <w:tcW w:w="0" w:type="auto"/>
          </w:tcPr>
          <w:p w14:paraId="3C11B470" w14:textId="77777777" w:rsidR="000254F1" w:rsidRDefault="00C30DF4">
            <w:pPr>
              <w:pStyle w:val="Compact"/>
            </w:pPr>
            <w:r>
              <w:t>16607 (31.4)</w:t>
            </w:r>
          </w:p>
        </w:tc>
        <w:tc>
          <w:tcPr>
            <w:tcW w:w="0" w:type="auto"/>
          </w:tcPr>
          <w:p w14:paraId="0E440076" w14:textId="77777777" w:rsidR="000254F1" w:rsidRDefault="00C30DF4">
            <w:pPr>
              <w:pStyle w:val="Compact"/>
            </w:pPr>
            <w:r>
              <w:t>70 (40.0)</w:t>
            </w:r>
          </w:p>
        </w:tc>
      </w:tr>
      <w:tr w:rsidR="000254F1" w14:paraId="5C5D4EA8" w14:textId="77777777">
        <w:tc>
          <w:tcPr>
            <w:tcW w:w="0" w:type="auto"/>
          </w:tcPr>
          <w:p w14:paraId="5F80D6B9" w14:textId="77777777" w:rsidR="000254F1" w:rsidRDefault="00C30DF4">
            <w:pPr>
              <w:pStyle w:val="Compact"/>
            </w:pPr>
            <w:r>
              <w:t>kidney disease (%)</w:t>
            </w:r>
          </w:p>
        </w:tc>
        <w:tc>
          <w:tcPr>
            <w:tcW w:w="0" w:type="auto"/>
          </w:tcPr>
          <w:p w14:paraId="6CBA73CF" w14:textId="77777777" w:rsidR="000254F1" w:rsidRDefault="000254F1"/>
        </w:tc>
        <w:tc>
          <w:tcPr>
            <w:tcW w:w="0" w:type="auto"/>
          </w:tcPr>
          <w:p w14:paraId="47F9CF06" w14:textId="77777777" w:rsidR="000254F1" w:rsidRDefault="00C30DF4">
            <w:pPr>
              <w:pStyle w:val="Compact"/>
            </w:pPr>
            <w:r>
              <w:t>537 ( 1.0)</w:t>
            </w:r>
          </w:p>
        </w:tc>
        <w:tc>
          <w:tcPr>
            <w:tcW w:w="0" w:type="auto"/>
          </w:tcPr>
          <w:p w14:paraId="5587F8B6" w14:textId="77777777" w:rsidR="000254F1" w:rsidRDefault="00C30DF4">
            <w:pPr>
              <w:pStyle w:val="Compact"/>
            </w:pPr>
            <w:r>
              <w:t>14 ( 8.0)</w:t>
            </w:r>
          </w:p>
        </w:tc>
      </w:tr>
      <w:tr w:rsidR="000254F1" w14:paraId="46C257D8" w14:textId="77777777">
        <w:tc>
          <w:tcPr>
            <w:tcW w:w="0" w:type="auto"/>
          </w:tcPr>
          <w:p w14:paraId="029F7C7E" w14:textId="77777777" w:rsidR="000254F1" w:rsidRDefault="00C30DF4">
            <w:pPr>
              <w:pStyle w:val="Compact"/>
            </w:pPr>
            <w:r>
              <w:t>diabetes (%)</w:t>
            </w:r>
          </w:p>
        </w:tc>
        <w:tc>
          <w:tcPr>
            <w:tcW w:w="0" w:type="auto"/>
          </w:tcPr>
          <w:p w14:paraId="3B77B21C" w14:textId="77777777" w:rsidR="000254F1" w:rsidRDefault="000254F1"/>
        </w:tc>
        <w:tc>
          <w:tcPr>
            <w:tcW w:w="0" w:type="auto"/>
          </w:tcPr>
          <w:p w14:paraId="79F8A8D3" w14:textId="77777777" w:rsidR="000254F1" w:rsidRDefault="00C30DF4">
            <w:pPr>
              <w:pStyle w:val="Compact"/>
            </w:pPr>
            <w:r>
              <w:t>4051 ( 7.7)</w:t>
            </w:r>
          </w:p>
        </w:tc>
        <w:tc>
          <w:tcPr>
            <w:tcW w:w="0" w:type="auto"/>
          </w:tcPr>
          <w:p w14:paraId="53719086" w14:textId="77777777" w:rsidR="000254F1" w:rsidRDefault="00C30DF4">
            <w:pPr>
              <w:pStyle w:val="Compact"/>
            </w:pPr>
            <w:r>
              <w:t>26 (14.9)</w:t>
            </w:r>
          </w:p>
        </w:tc>
      </w:tr>
      <w:tr w:rsidR="000254F1" w14:paraId="5F83D882" w14:textId="77777777">
        <w:tc>
          <w:tcPr>
            <w:tcW w:w="0" w:type="auto"/>
          </w:tcPr>
          <w:p w14:paraId="28B0DA47" w14:textId="77777777" w:rsidR="000254F1" w:rsidRDefault="00C30DF4">
            <w:pPr>
              <w:pStyle w:val="Compact"/>
            </w:pPr>
            <w:r>
              <w:t>vascular disease (%)</w:t>
            </w:r>
          </w:p>
        </w:tc>
        <w:tc>
          <w:tcPr>
            <w:tcW w:w="0" w:type="auto"/>
          </w:tcPr>
          <w:p w14:paraId="23B2A359" w14:textId="77777777" w:rsidR="000254F1" w:rsidRDefault="000254F1"/>
        </w:tc>
        <w:tc>
          <w:tcPr>
            <w:tcW w:w="0" w:type="auto"/>
          </w:tcPr>
          <w:p w14:paraId="173140BC" w14:textId="77777777" w:rsidR="000254F1" w:rsidRDefault="00C30DF4">
            <w:pPr>
              <w:pStyle w:val="Compact"/>
            </w:pPr>
            <w:r>
              <w:t>1671 ( 3.2)</w:t>
            </w:r>
          </w:p>
        </w:tc>
        <w:tc>
          <w:tcPr>
            <w:tcW w:w="0" w:type="auto"/>
          </w:tcPr>
          <w:p w14:paraId="578D3700" w14:textId="77777777" w:rsidR="000254F1" w:rsidRDefault="00C30DF4">
            <w:pPr>
              <w:pStyle w:val="Compact"/>
            </w:pPr>
            <w:r>
              <w:t>15 ( 8.6)</w:t>
            </w:r>
          </w:p>
        </w:tc>
      </w:tr>
      <w:tr w:rsidR="000254F1" w14:paraId="376AB277" w14:textId="77777777">
        <w:tc>
          <w:tcPr>
            <w:tcW w:w="0" w:type="auto"/>
          </w:tcPr>
          <w:p w14:paraId="6015E770" w14:textId="77777777" w:rsidR="000254F1" w:rsidRDefault="00C30DF4">
            <w:pPr>
              <w:pStyle w:val="Compact"/>
            </w:pPr>
            <w:r>
              <w:t>cancer (%)</w:t>
            </w:r>
          </w:p>
        </w:tc>
        <w:tc>
          <w:tcPr>
            <w:tcW w:w="0" w:type="auto"/>
          </w:tcPr>
          <w:p w14:paraId="435CA953" w14:textId="77777777" w:rsidR="000254F1" w:rsidRDefault="000254F1"/>
        </w:tc>
        <w:tc>
          <w:tcPr>
            <w:tcW w:w="0" w:type="auto"/>
          </w:tcPr>
          <w:p w14:paraId="54D8B5BC" w14:textId="77777777" w:rsidR="000254F1" w:rsidRDefault="00C30DF4">
            <w:pPr>
              <w:pStyle w:val="Compact"/>
            </w:pPr>
            <w:r>
              <w:t>2689 ( 5.1)</w:t>
            </w:r>
          </w:p>
        </w:tc>
        <w:tc>
          <w:tcPr>
            <w:tcW w:w="0" w:type="auto"/>
          </w:tcPr>
          <w:p w14:paraId="18C0CC4F" w14:textId="77777777" w:rsidR="000254F1" w:rsidRDefault="00C30DF4">
            <w:pPr>
              <w:pStyle w:val="Compact"/>
            </w:pPr>
            <w:r>
              <w:t>26 (14.9)</w:t>
            </w:r>
          </w:p>
        </w:tc>
      </w:tr>
      <w:tr w:rsidR="000254F1" w14:paraId="3E39B565" w14:textId="77777777">
        <w:tc>
          <w:tcPr>
            <w:tcW w:w="0" w:type="auto"/>
          </w:tcPr>
          <w:p w14:paraId="134D48D0" w14:textId="77777777" w:rsidR="000254F1" w:rsidRDefault="00C30DF4">
            <w:pPr>
              <w:pStyle w:val="Compact"/>
            </w:pPr>
            <w:r>
              <w:t>aids hiv (%)</w:t>
            </w:r>
          </w:p>
        </w:tc>
        <w:tc>
          <w:tcPr>
            <w:tcW w:w="0" w:type="auto"/>
          </w:tcPr>
          <w:p w14:paraId="16EF1547" w14:textId="77777777" w:rsidR="000254F1" w:rsidRDefault="000254F1"/>
        </w:tc>
        <w:tc>
          <w:tcPr>
            <w:tcW w:w="0" w:type="auto"/>
          </w:tcPr>
          <w:p w14:paraId="6D1003BB" w14:textId="77777777" w:rsidR="000254F1" w:rsidRDefault="00C30DF4">
            <w:pPr>
              <w:pStyle w:val="Compact"/>
            </w:pPr>
            <w:r>
              <w:t xml:space="preserve">5 </w:t>
            </w:r>
            <w:commentRangeStart w:id="301"/>
            <w:r>
              <w:t>( 0.0)</w:t>
            </w:r>
            <w:commentRangeEnd w:id="301"/>
            <w:r w:rsidR="00ED5920">
              <w:rPr>
                <w:rStyle w:val="Kommentarsreferens"/>
              </w:rPr>
              <w:commentReference w:id="301"/>
            </w:r>
          </w:p>
        </w:tc>
        <w:tc>
          <w:tcPr>
            <w:tcW w:w="0" w:type="auto"/>
          </w:tcPr>
          <w:p w14:paraId="1A6C0CF4" w14:textId="77777777" w:rsidR="000254F1" w:rsidRDefault="00C30DF4">
            <w:pPr>
              <w:pStyle w:val="Compact"/>
            </w:pPr>
            <w:r>
              <w:t>0 ( 0.0)</w:t>
            </w:r>
          </w:p>
        </w:tc>
      </w:tr>
      <w:tr w:rsidR="000254F1" w14:paraId="0E217236" w14:textId="77777777">
        <w:tc>
          <w:tcPr>
            <w:tcW w:w="0" w:type="auto"/>
          </w:tcPr>
          <w:p w14:paraId="46F0CBD7" w14:textId="77777777" w:rsidR="000254F1" w:rsidRDefault="00C30DF4">
            <w:pPr>
              <w:pStyle w:val="Compact"/>
            </w:pPr>
            <w:r>
              <w:t>liver disease (%)</w:t>
            </w:r>
          </w:p>
        </w:tc>
        <w:tc>
          <w:tcPr>
            <w:tcW w:w="0" w:type="auto"/>
          </w:tcPr>
          <w:p w14:paraId="1EC8E361" w14:textId="77777777" w:rsidR="000254F1" w:rsidRDefault="000254F1"/>
        </w:tc>
        <w:tc>
          <w:tcPr>
            <w:tcW w:w="0" w:type="auto"/>
          </w:tcPr>
          <w:p w14:paraId="1BC7C5C6" w14:textId="77777777" w:rsidR="000254F1" w:rsidRDefault="00C30DF4">
            <w:pPr>
              <w:pStyle w:val="Compact"/>
            </w:pPr>
            <w:r>
              <w:t>207 ( 0.4)</w:t>
            </w:r>
          </w:p>
        </w:tc>
        <w:tc>
          <w:tcPr>
            <w:tcW w:w="0" w:type="auto"/>
          </w:tcPr>
          <w:p w14:paraId="59FB05FC" w14:textId="77777777" w:rsidR="000254F1" w:rsidRDefault="00C30DF4">
            <w:pPr>
              <w:pStyle w:val="Compact"/>
            </w:pPr>
            <w:r>
              <w:t>0 ( 0.0)</w:t>
            </w:r>
          </w:p>
        </w:tc>
      </w:tr>
      <w:tr w:rsidR="000254F1" w14:paraId="16092EE4" w14:textId="77777777">
        <w:tc>
          <w:tcPr>
            <w:tcW w:w="0" w:type="auto"/>
          </w:tcPr>
          <w:p w14:paraId="3427370B" w14:textId="77777777" w:rsidR="000254F1" w:rsidRDefault="00C30DF4">
            <w:pPr>
              <w:pStyle w:val="Compact"/>
            </w:pPr>
            <w:r>
              <w:t>lung airways disease (%)</w:t>
            </w:r>
          </w:p>
        </w:tc>
        <w:tc>
          <w:tcPr>
            <w:tcW w:w="0" w:type="auto"/>
          </w:tcPr>
          <w:p w14:paraId="5F776807" w14:textId="77777777" w:rsidR="000254F1" w:rsidRDefault="000254F1"/>
        </w:tc>
        <w:tc>
          <w:tcPr>
            <w:tcW w:w="0" w:type="auto"/>
          </w:tcPr>
          <w:p w14:paraId="02DEB5E1" w14:textId="77777777" w:rsidR="000254F1" w:rsidRDefault="00C30DF4">
            <w:pPr>
              <w:pStyle w:val="Compact"/>
            </w:pPr>
            <w:r>
              <w:t>2860 ( 5.4)</w:t>
            </w:r>
          </w:p>
        </w:tc>
        <w:tc>
          <w:tcPr>
            <w:tcW w:w="0" w:type="auto"/>
          </w:tcPr>
          <w:p w14:paraId="34F42A58" w14:textId="77777777" w:rsidR="000254F1" w:rsidRDefault="00C30DF4">
            <w:pPr>
              <w:pStyle w:val="Compact"/>
            </w:pPr>
            <w:r>
              <w:t>18 (10.3)</w:t>
            </w:r>
          </w:p>
        </w:tc>
      </w:tr>
      <w:tr w:rsidR="000254F1" w14:paraId="52935FF8" w14:textId="77777777">
        <w:tc>
          <w:tcPr>
            <w:tcW w:w="0" w:type="auto"/>
          </w:tcPr>
          <w:p w14:paraId="79589ECA" w14:textId="77777777" w:rsidR="000254F1" w:rsidRDefault="00C30DF4">
            <w:pPr>
              <w:pStyle w:val="Compact"/>
            </w:pPr>
            <w:r>
              <w:t>drug alcohol abuse (%)</w:t>
            </w:r>
          </w:p>
        </w:tc>
        <w:tc>
          <w:tcPr>
            <w:tcW w:w="0" w:type="auto"/>
          </w:tcPr>
          <w:p w14:paraId="57D0B3E7" w14:textId="77777777" w:rsidR="000254F1" w:rsidRDefault="000254F1"/>
        </w:tc>
        <w:tc>
          <w:tcPr>
            <w:tcW w:w="0" w:type="auto"/>
          </w:tcPr>
          <w:p w14:paraId="7C927CF5" w14:textId="77777777" w:rsidR="000254F1" w:rsidRDefault="00C30DF4">
            <w:pPr>
              <w:pStyle w:val="Compact"/>
            </w:pPr>
            <w:r>
              <w:t>222 ( 0.4)</w:t>
            </w:r>
          </w:p>
        </w:tc>
        <w:tc>
          <w:tcPr>
            <w:tcW w:w="0" w:type="auto"/>
          </w:tcPr>
          <w:p w14:paraId="1AD0AD41" w14:textId="77777777" w:rsidR="000254F1" w:rsidRDefault="00C30DF4">
            <w:pPr>
              <w:pStyle w:val="Compact"/>
            </w:pPr>
            <w:r>
              <w:t>1 ( 0.6)</w:t>
            </w:r>
          </w:p>
        </w:tc>
      </w:tr>
      <w:tr w:rsidR="000254F1" w14:paraId="2FB00AD1" w14:textId="77777777">
        <w:tc>
          <w:tcPr>
            <w:tcW w:w="0" w:type="auto"/>
          </w:tcPr>
          <w:p w14:paraId="7AD58043" w14:textId="0EA99058" w:rsidR="000254F1" w:rsidRDefault="00C30DF4">
            <w:pPr>
              <w:pStyle w:val="Compact"/>
            </w:pPr>
            <w:r>
              <w:t xml:space="preserve">cns </w:t>
            </w:r>
            <w:ins w:id="302" w:author="Nils Hailer" w:date="2019-10-08T14:24:00Z">
              <w:r w:rsidR="00C92253">
                <w:t xml:space="preserve">disease </w:t>
              </w:r>
            </w:ins>
            <w:r>
              <w:t>(%)</w:t>
            </w:r>
          </w:p>
        </w:tc>
        <w:tc>
          <w:tcPr>
            <w:tcW w:w="0" w:type="auto"/>
          </w:tcPr>
          <w:p w14:paraId="6BA67C01" w14:textId="77777777" w:rsidR="000254F1" w:rsidRDefault="000254F1"/>
        </w:tc>
        <w:tc>
          <w:tcPr>
            <w:tcW w:w="0" w:type="auto"/>
          </w:tcPr>
          <w:p w14:paraId="6CF02154" w14:textId="77777777" w:rsidR="000254F1" w:rsidRDefault="00C30DF4">
            <w:pPr>
              <w:pStyle w:val="Compact"/>
            </w:pPr>
            <w:r>
              <w:t>1668 ( 3.2)</w:t>
            </w:r>
          </w:p>
        </w:tc>
        <w:tc>
          <w:tcPr>
            <w:tcW w:w="0" w:type="auto"/>
          </w:tcPr>
          <w:p w14:paraId="533B942B" w14:textId="77777777" w:rsidR="000254F1" w:rsidRDefault="00C30DF4">
            <w:pPr>
              <w:pStyle w:val="Compact"/>
            </w:pPr>
            <w:r>
              <w:t>14 ( 8.0)</w:t>
            </w:r>
          </w:p>
        </w:tc>
      </w:tr>
      <w:tr w:rsidR="000254F1" w14:paraId="3E24B90C" w14:textId="77777777">
        <w:tc>
          <w:tcPr>
            <w:tcW w:w="0" w:type="auto"/>
          </w:tcPr>
          <w:p w14:paraId="0F9BBB8F" w14:textId="19136BE2" w:rsidR="000254F1" w:rsidRDefault="00C92253">
            <w:pPr>
              <w:pStyle w:val="Compact"/>
            </w:pPr>
            <w:r>
              <w:t>R</w:t>
            </w:r>
            <w:ins w:id="303" w:author="Nils Hailer" w:date="2019-10-08T14:24:00Z">
              <w:r>
                <w:t>h</w:t>
              </w:r>
            </w:ins>
            <w:r w:rsidR="00C30DF4">
              <w:t>euma</w:t>
            </w:r>
            <w:ins w:id="304" w:author="Nils Hailer" w:date="2019-10-08T14:24:00Z">
              <w:r>
                <w:t>tic disease</w:t>
              </w:r>
            </w:ins>
            <w:r w:rsidR="00C30DF4">
              <w:t xml:space="preserve"> (%)</w:t>
            </w:r>
          </w:p>
        </w:tc>
        <w:tc>
          <w:tcPr>
            <w:tcW w:w="0" w:type="auto"/>
          </w:tcPr>
          <w:p w14:paraId="6477294D" w14:textId="77777777" w:rsidR="000254F1" w:rsidRDefault="000254F1"/>
        </w:tc>
        <w:tc>
          <w:tcPr>
            <w:tcW w:w="0" w:type="auto"/>
          </w:tcPr>
          <w:p w14:paraId="4A784C55" w14:textId="77777777" w:rsidR="000254F1" w:rsidRDefault="00C30DF4">
            <w:pPr>
              <w:pStyle w:val="Compact"/>
            </w:pPr>
            <w:r>
              <w:t>1912 ( 3.6)</w:t>
            </w:r>
          </w:p>
        </w:tc>
        <w:tc>
          <w:tcPr>
            <w:tcW w:w="0" w:type="auto"/>
          </w:tcPr>
          <w:p w14:paraId="04153F29" w14:textId="77777777" w:rsidR="000254F1" w:rsidRDefault="00C30DF4">
            <w:pPr>
              <w:pStyle w:val="Compact"/>
            </w:pPr>
            <w:r>
              <w:t>10 ( 5.7)</w:t>
            </w:r>
          </w:p>
        </w:tc>
      </w:tr>
      <w:tr w:rsidR="000254F1" w14:paraId="142715DB" w14:textId="77777777">
        <w:tc>
          <w:tcPr>
            <w:tcW w:w="0" w:type="auto"/>
          </w:tcPr>
          <w:p w14:paraId="21DBE132" w14:textId="77777777" w:rsidR="000254F1" w:rsidRDefault="00C30DF4">
            <w:pPr>
              <w:pStyle w:val="Compact"/>
            </w:pPr>
            <w:r>
              <w:t>anemia (%)</w:t>
            </w:r>
          </w:p>
        </w:tc>
        <w:tc>
          <w:tcPr>
            <w:tcW w:w="0" w:type="auto"/>
          </w:tcPr>
          <w:p w14:paraId="0B5AFADB" w14:textId="77777777" w:rsidR="000254F1" w:rsidRDefault="000254F1"/>
        </w:tc>
        <w:tc>
          <w:tcPr>
            <w:tcW w:w="0" w:type="auto"/>
          </w:tcPr>
          <w:p w14:paraId="3C56662C" w14:textId="77777777" w:rsidR="000254F1" w:rsidRDefault="00C30DF4">
            <w:pPr>
              <w:pStyle w:val="Compact"/>
            </w:pPr>
            <w:r>
              <w:t>412 ( 0.8)</w:t>
            </w:r>
          </w:p>
        </w:tc>
        <w:tc>
          <w:tcPr>
            <w:tcW w:w="0" w:type="auto"/>
          </w:tcPr>
          <w:p w14:paraId="599A6BD1" w14:textId="77777777" w:rsidR="000254F1" w:rsidRDefault="00C30DF4">
            <w:pPr>
              <w:pStyle w:val="Compact"/>
            </w:pPr>
            <w:r>
              <w:t>4 ( 2.3)</w:t>
            </w:r>
          </w:p>
        </w:tc>
      </w:tr>
      <w:tr w:rsidR="000254F1" w14:paraId="21BF8A9D" w14:textId="77777777">
        <w:tc>
          <w:tcPr>
            <w:tcW w:w="0" w:type="auto"/>
          </w:tcPr>
          <w:p w14:paraId="3A7E3FBC" w14:textId="48D2AE34" w:rsidR="000254F1" w:rsidRDefault="00C92253">
            <w:pPr>
              <w:pStyle w:val="Compact"/>
            </w:pPr>
            <w:r>
              <w:t>P</w:t>
            </w:r>
            <w:r w:rsidR="00C30DF4">
              <w:t>epti</w:t>
            </w:r>
            <w:ins w:id="305" w:author="Nils Hailer" w:date="2019-10-08T14:24:00Z">
              <w:r>
                <w:t xml:space="preserve">c </w:t>
              </w:r>
            </w:ins>
            <w:r w:rsidR="00C30DF4">
              <w:t>ulcer (%)</w:t>
            </w:r>
          </w:p>
        </w:tc>
        <w:tc>
          <w:tcPr>
            <w:tcW w:w="0" w:type="auto"/>
          </w:tcPr>
          <w:p w14:paraId="185FEC96" w14:textId="77777777" w:rsidR="000254F1" w:rsidRDefault="000254F1"/>
        </w:tc>
        <w:tc>
          <w:tcPr>
            <w:tcW w:w="0" w:type="auto"/>
          </w:tcPr>
          <w:p w14:paraId="3303EF70" w14:textId="77777777" w:rsidR="000254F1" w:rsidRDefault="00C30DF4">
            <w:pPr>
              <w:pStyle w:val="Compact"/>
            </w:pPr>
            <w:r>
              <w:t>339 ( 0.6)</w:t>
            </w:r>
          </w:p>
        </w:tc>
        <w:tc>
          <w:tcPr>
            <w:tcW w:w="0" w:type="auto"/>
          </w:tcPr>
          <w:p w14:paraId="39057753" w14:textId="77777777" w:rsidR="000254F1" w:rsidRDefault="00C30DF4">
            <w:pPr>
              <w:pStyle w:val="Compact"/>
            </w:pPr>
            <w:r>
              <w:t>2 ( 1.1)</w:t>
            </w:r>
          </w:p>
        </w:tc>
      </w:tr>
      <w:tr w:rsidR="000254F1" w14:paraId="59EE3623" w14:textId="77777777">
        <w:tc>
          <w:tcPr>
            <w:tcW w:w="0" w:type="auto"/>
          </w:tcPr>
          <w:p w14:paraId="4C356C3F" w14:textId="77777777" w:rsidR="000254F1" w:rsidRDefault="00C30DF4">
            <w:pPr>
              <w:pStyle w:val="Compact"/>
            </w:pPr>
            <w:commentRangeStart w:id="306"/>
            <w:r>
              <w:t xml:space="preserve">ECI </w:t>
            </w:r>
            <w:commentRangeEnd w:id="306"/>
            <w:r w:rsidR="00AA27C2">
              <w:rPr>
                <w:rStyle w:val="Kommentarsreferens"/>
              </w:rPr>
              <w:commentReference w:id="306"/>
            </w:r>
            <w:r>
              <w:t>hypothyroidism (%)</w:t>
            </w:r>
          </w:p>
        </w:tc>
        <w:tc>
          <w:tcPr>
            <w:tcW w:w="0" w:type="auto"/>
          </w:tcPr>
          <w:p w14:paraId="3886841B" w14:textId="77777777" w:rsidR="000254F1" w:rsidRDefault="000254F1"/>
        </w:tc>
        <w:tc>
          <w:tcPr>
            <w:tcW w:w="0" w:type="auto"/>
          </w:tcPr>
          <w:p w14:paraId="1B86C3C5" w14:textId="77777777" w:rsidR="000254F1" w:rsidRDefault="00C30DF4">
            <w:pPr>
              <w:pStyle w:val="Compact"/>
            </w:pPr>
            <w:r>
              <w:t>1784 ( 3.4)</w:t>
            </w:r>
          </w:p>
        </w:tc>
        <w:tc>
          <w:tcPr>
            <w:tcW w:w="0" w:type="auto"/>
          </w:tcPr>
          <w:p w14:paraId="1C112CBE" w14:textId="77777777" w:rsidR="000254F1" w:rsidRDefault="00C30DF4">
            <w:pPr>
              <w:pStyle w:val="Compact"/>
            </w:pPr>
            <w:r>
              <w:t>7 ( 4.0)</w:t>
            </w:r>
          </w:p>
        </w:tc>
      </w:tr>
      <w:tr w:rsidR="000254F1" w14:paraId="0449047B" w14:textId="77777777">
        <w:tc>
          <w:tcPr>
            <w:tcW w:w="0" w:type="auto"/>
          </w:tcPr>
          <w:p w14:paraId="229FB0A3" w14:textId="77777777" w:rsidR="000254F1" w:rsidRDefault="00C30DF4">
            <w:pPr>
              <w:pStyle w:val="Compact"/>
            </w:pPr>
            <w:r>
              <w:t>ECI coagulopathy (%)</w:t>
            </w:r>
          </w:p>
        </w:tc>
        <w:tc>
          <w:tcPr>
            <w:tcW w:w="0" w:type="auto"/>
          </w:tcPr>
          <w:p w14:paraId="63482179" w14:textId="77777777" w:rsidR="000254F1" w:rsidRDefault="000254F1"/>
        </w:tc>
        <w:tc>
          <w:tcPr>
            <w:tcW w:w="0" w:type="auto"/>
          </w:tcPr>
          <w:p w14:paraId="61390B00" w14:textId="77777777" w:rsidR="000254F1" w:rsidRDefault="00C30DF4">
            <w:pPr>
              <w:pStyle w:val="Compact"/>
            </w:pPr>
            <w:r>
              <w:t>192 ( 0.4)</w:t>
            </w:r>
          </w:p>
        </w:tc>
        <w:tc>
          <w:tcPr>
            <w:tcW w:w="0" w:type="auto"/>
          </w:tcPr>
          <w:p w14:paraId="6467FC5A" w14:textId="77777777" w:rsidR="000254F1" w:rsidRDefault="00C30DF4">
            <w:pPr>
              <w:pStyle w:val="Compact"/>
            </w:pPr>
            <w:r>
              <w:t>0 ( 0.0)</w:t>
            </w:r>
          </w:p>
        </w:tc>
      </w:tr>
      <w:tr w:rsidR="000254F1" w14:paraId="3C6C95A0" w14:textId="77777777">
        <w:tc>
          <w:tcPr>
            <w:tcW w:w="0" w:type="auto"/>
          </w:tcPr>
          <w:p w14:paraId="003D98DC" w14:textId="77777777" w:rsidR="000254F1" w:rsidRDefault="00C30DF4">
            <w:pPr>
              <w:pStyle w:val="Compact"/>
            </w:pPr>
            <w:r>
              <w:t>ECI obesity (%)</w:t>
            </w:r>
          </w:p>
        </w:tc>
        <w:tc>
          <w:tcPr>
            <w:tcW w:w="0" w:type="auto"/>
          </w:tcPr>
          <w:p w14:paraId="561DEFE9" w14:textId="77777777" w:rsidR="000254F1" w:rsidRDefault="000254F1"/>
        </w:tc>
        <w:tc>
          <w:tcPr>
            <w:tcW w:w="0" w:type="auto"/>
          </w:tcPr>
          <w:p w14:paraId="55899C21" w14:textId="77777777" w:rsidR="000254F1" w:rsidRDefault="00C30DF4">
            <w:pPr>
              <w:pStyle w:val="Compact"/>
            </w:pPr>
            <w:r>
              <w:t>993 ( 1.9)</w:t>
            </w:r>
          </w:p>
        </w:tc>
        <w:tc>
          <w:tcPr>
            <w:tcW w:w="0" w:type="auto"/>
          </w:tcPr>
          <w:p w14:paraId="1B378817" w14:textId="77777777" w:rsidR="000254F1" w:rsidRDefault="00C30DF4">
            <w:pPr>
              <w:pStyle w:val="Compact"/>
            </w:pPr>
            <w:r>
              <w:t>7 ( 4.0)</w:t>
            </w:r>
          </w:p>
        </w:tc>
      </w:tr>
      <w:tr w:rsidR="000254F1" w14:paraId="6B54DD77" w14:textId="77777777">
        <w:tc>
          <w:tcPr>
            <w:tcW w:w="0" w:type="auto"/>
          </w:tcPr>
          <w:p w14:paraId="2CB4E89A" w14:textId="77777777" w:rsidR="000254F1" w:rsidRDefault="00C30DF4">
            <w:pPr>
              <w:pStyle w:val="Compact"/>
            </w:pPr>
            <w:r>
              <w:t>ECI weight loss (%)</w:t>
            </w:r>
          </w:p>
        </w:tc>
        <w:tc>
          <w:tcPr>
            <w:tcW w:w="0" w:type="auto"/>
          </w:tcPr>
          <w:p w14:paraId="334C2EBE" w14:textId="77777777" w:rsidR="000254F1" w:rsidRDefault="000254F1"/>
        </w:tc>
        <w:tc>
          <w:tcPr>
            <w:tcW w:w="0" w:type="auto"/>
          </w:tcPr>
          <w:p w14:paraId="0CA9FDDA" w14:textId="77777777" w:rsidR="000254F1" w:rsidRDefault="00C30DF4">
            <w:pPr>
              <w:pStyle w:val="Compact"/>
            </w:pPr>
            <w:r>
              <w:t>35 ( 0.1)</w:t>
            </w:r>
          </w:p>
        </w:tc>
        <w:tc>
          <w:tcPr>
            <w:tcW w:w="0" w:type="auto"/>
          </w:tcPr>
          <w:p w14:paraId="707C4AF7" w14:textId="77777777" w:rsidR="000254F1" w:rsidRDefault="00C30DF4">
            <w:pPr>
              <w:pStyle w:val="Compact"/>
            </w:pPr>
            <w:r>
              <w:t>0 ( 0.0)</w:t>
            </w:r>
          </w:p>
        </w:tc>
      </w:tr>
      <w:tr w:rsidR="000254F1" w14:paraId="26ACCDC8" w14:textId="77777777">
        <w:tc>
          <w:tcPr>
            <w:tcW w:w="0" w:type="auto"/>
          </w:tcPr>
          <w:p w14:paraId="31C10243" w14:textId="77777777" w:rsidR="000254F1" w:rsidRDefault="00C30DF4">
            <w:pPr>
              <w:pStyle w:val="Compact"/>
            </w:pPr>
            <w:r>
              <w:t>ECI fluid electrolyte disorders (%)</w:t>
            </w:r>
          </w:p>
        </w:tc>
        <w:tc>
          <w:tcPr>
            <w:tcW w:w="0" w:type="auto"/>
          </w:tcPr>
          <w:p w14:paraId="54808AB2" w14:textId="77777777" w:rsidR="000254F1" w:rsidRDefault="000254F1"/>
        </w:tc>
        <w:tc>
          <w:tcPr>
            <w:tcW w:w="0" w:type="auto"/>
          </w:tcPr>
          <w:p w14:paraId="6255BE01" w14:textId="77777777" w:rsidR="000254F1" w:rsidRDefault="00C30DF4">
            <w:pPr>
              <w:pStyle w:val="Compact"/>
            </w:pPr>
            <w:r>
              <w:t>304 ( 0.6)</w:t>
            </w:r>
          </w:p>
        </w:tc>
        <w:tc>
          <w:tcPr>
            <w:tcW w:w="0" w:type="auto"/>
          </w:tcPr>
          <w:p w14:paraId="0E67296C" w14:textId="77777777" w:rsidR="000254F1" w:rsidRDefault="00C30DF4">
            <w:pPr>
              <w:pStyle w:val="Compact"/>
            </w:pPr>
            <w:r>
              <w:t>0 ( 0.0)</w:t>
            </w:r>
          </w:p>
        </w:tc>
      </w:tr>
    </w:tbl>
    <w:p w14:paraId="4E5F3850" w14:textId="0CCAC40D" w:rsidR="000254F1" w:rsidRDefault="00C30DF4">
      <w:pPr>
        <w:pStyle w:val="Brdtext"/>
      </w:pPr>
      <w:r>
        <w:t>There were 5 comorbidities that were not recorded for any patient who died: AIDS/HIV, liver disease, ECI coagulopathy, ECI weight loss and ECI fluid electrolyte disorders</w:t>
      </w:r>
      <w:ins w:id="307" w:author="Nils Hailer" w:date="2019-10-08T14:26:00Z">
        <w:r w:rsidR="00AA27C2">
          <w:t>, and</w:t>
        </w:r>
      </w:ins>
      <w:del w:id="308" w:author="Nils Hailer" w:date="2019-10-08T14:26:00Z">
        <w:r w:rsidDel="00AA27C2">
          <w:delText>.</w:delText>
        </w:r>
      </w:del>
      <w:r>
        <w:t xml:space="preserve"> </w:t>
      </w:r>
      <w:del w:id="309" w:author="Nils Hailer" w:date="2019-10-08T14:26:00Z">
        <w:r w:rsidDel="00AA27C2">
          <w:delText xml:space="preserve">Corresponding </w:delText>
        </w:r>
      </w:del>
      <w:ins w:id="310" w:author="Nils Hailer" w:date="2019-10-08T14:26:00Z">
        <w:r w:rsidR="00AA27C2">
          <w:t xml:space="preserve">these </w:t>
        </w:r>
      </w:ins>
      <w:r>
        <w:t xml:space="preserve">variables were </w:t>
      </w:r>
      <w:ins w:id="311" w:author="Nils Hailer" w:date="2019-10-08T14:26:00Z">
        <w:r w:rsidR="00AA27C2">
          <w:t xml:space="preserve">thus </w:t>
        </w:r>
      </w:ins>
      <w:r>
        <w:t>excluded from the modelling process.</w:t>
      </w:r>
    </w:p>
    <w:p w14:paraId="360039EB" w14:textId="66FBF5E1" w:rsidR="000254F1" w:rsidRDefault="00C30DF4">
      <w:pPr>
        <w:pStyle w:val="Brdtext"/>
      </w:pPr>
      <w:r>
        <w:t>The “BRL any” model included age, sex, ASA, cancer, CNS, kidney disease, obesity, anemia and heart condition. The "BRL all model only included ASA, cancer, CNS</w:t>
      </w:r>
      <w:ins w:id="312" w:author="anne garland" w:date="2019-10-07T12:16:00Z">
        <w:r>
          <w:t>,</w:t>
        </w:r>
      </w:ins>
      <w:r>
        <w:t xml:space="preserve"> and kidney disease.</w:t>
      </w:r>
    </w:p>
    <w:p w14:paraId="41BAB294" w14:textId="320774D8" w:rsidR="000254F1" w:rsidRDefault="00C30DF4">
      <w:pPr>
        <w:pStyle w:val="Brdtext"/>
      </w:pPr>
      <w:del w:id="313" w:author="Nils Hailer" w:date="2019-10-08T14:31:00Z">
        <w:r w:rsidDel="00ED5920">
          <w:delText>There w</w:delText>
        </w:r>
      </w:del>
      <w:ins w:id="314" w:author="Nils Hailer" w:date="2019-10-08T14:31:00Z">
        <w:r w:rsidR="00ED5920">
          <w:t>W</w:t>
        </w:r>
      </w:ins>
      <w:r>
        <w:t>e</w:t>
      </w:r>
      <w:del w:id="315" w:author="Nils Hailer" w:date="2019-10-08T14:31:00Z">
        <w:r w:rsidDel="00ED5920">
          <w:delText>re</w:delText>
        </w:r>
      </w:del>
      <w:r>
        <w:t xml:space="preserve"> </w:t>
      </w:r>
      <w:del w:id="316" w:author="Nils Hailer" w:date="2019-10-08T14:31:00Z">
        <w:r w:rsidDel="00ED5920">
          <w:delText xml:space="preserve">no </w:delText>
        </w:r>
      </w:del>
      <w:r>
        <w:t xml:space="preserve">observed </w:t>
      </w:r>
      <w:ins w:id="317" w:author="Nils Hailer" w:date="2019-10-08T14:32:00Z">
        <w:r w:rsidR="00ED5920">
          <w:t xml:space="preserve">no relevant </w:t>
        </w:r>
      </w:ins>
      <w:r>
        <w:t xml:space="preserve">differences </w:t>
      </w:r>
      <w:ins w:id="318" w:author="Nils Hailer" w:date="2019-10-08T14:32:00Z">
        <w:r w:rsidR="00ED5920">
          <w:t>between models based on age described by restricted cubic splines</w:t>
        </w:r>
        <w:r w:rsidR="00ED5920" w:rsidDel="00ED5920">
          <w:t xml:space="preserve"> </w:t>
        </w:r>
        <w:r w:rsidR="00ED5920">
          <w:t xml:space="preserve">with </w:t>
        </w:r>
      </w:ins>
      <w:del w:id="319" w:author="Nils Hailer" w:date="2019-10-08T14:32:00Z">
        <w:r w:rsidDel="00ED5920">
          <w:delText xml:space="preserve">for </w:delText>
        </w:r>
      </w:del>
      <w:r>
        <w:t xml:space="preserve">two versus three knots </w:t>
      </w:r>
      <w:del w:id="320" w:author="Nils Hailer" w:date="2019-10-08T14:32:00Z">
        <w:r w:rsidDel="00ED5920">
          <w:delText xml:space="preserve">in models with age modeled by restricted cubic splines. We will </w:delText>
        </w:r>
      </w:del>
      <w:ins w:id="321" w:author="Nils Hailer" w:date="2019-10-08T14:32:00Z">
        <w:r w:rsidR="00ED5920">
          <w:t xml:space="preserve">and </w:t>
        </w:r>
      </w:ins>
      <w:r>
        <w:t xml:space="preserve">therefore only present results for </w:t>
      </w:r>
      <w:ins w:id="322" w:author="Nils Hailer" w:date="2019-10-08T14:33:00Z">
        <w:r w:rsidR="00ED5920">
          <w:t xml:space="preserve">models based on </w:t>
        </w:r>
      </w:ins>
      <w:r>
        <w:t xml:space="preserve">three knots. </w:t>
      </w:r>
      <w:del w:id="323" w:author="Nils Hailer" w:date="2019-10-08T14:33:00Z">
        <w:r w:rsidDel="00ED5920">
          <w:delText xml:space="preserve">No </w:delText>
        </w:r>
      </w:del>
      <w:ins w:id="324" w:author="Nils Hailer" w:date="2019-10-08T14:33:00Z">
        <w:r w:rsidR="00ED5920">
          <w:t xml:space="preserve">The </w:t>
        </w:r>
      </w:ins>
      <w:r>
        <w:t xml:space="preserve">use of splines </w:t>
      </w:r>
      <w:del w:id="325" w:author="Nils Hailer" w:date="2019-10-08T14:33:00Z">
        <w:r w:rsidDel="00ED5920">
          <w:delText xml:space="preserve">however </w:delText>
        </w:r>
      </w:del>
      <w:ins w:id="326" w:author="Nils Hailer" w:date="2019-10-08T14:33:00Z">
        <w:r w:rsidR="00ED5920">
          <w:t xml:space="preserve">did however not </w:t>
        </w:r>
      </w:ins>
      <w:r>
        <w:t>improve</w:t>
      </w:r>
      <w:del w:id="327" w:author="Nils Hailer" w:date="2019-10-08T14:33:00Z">
        <w:r w:rsidDel="00ED5920">
          <w:delText>d</w:delText>
        </w:r>
      </w:del>
      <w:r>
        <w:t xml:space="preserve"> the </w:t>
      </w:r>
      <w:del w:id="328" w:author="Nils Hailer" w:date="2019-10-08T14:33:00Z">
        <w:r w:rsidDel="00ED5920">
          <w:delText xml:space="preserve">observed AUCs </w:delText>
        </w:r>
      </w:del>
      <w:ins w:id="329" w:author="Nils Hailer" w:date="2019-10-08T14:33:00Z">
        <w:r w:rsidR="00ED5920">
          <w:t xml:space="preserve">accuracy of the models when </w:t>
        </w:r>
      </w:ins>
      <w:r>
        <w:t xml:space="preserve">compared to simpler main effect models. The “BRL any” model had an estimated AUC </w:t>
      </w:r>
      <w:del w:id="330" w:author="Nils Hailer" w:date="2019-10-08T14:34:00Z">
        <w:r w:rsidDel="00ED5920">
          <w:delText>(</w:delText>
        </w:r>
      </w:del>
      <w:del w:id="331" w:author="Nils Hailer" w:date="2019-10-08T14:33:00Z">
        <w:r w:rsidDel="00ED5920">
          <w:delText>95 % CI</w:delText>
        </w:r>
      </w:del>
      <w:del w:id="332" w:author="Nils Hailer" w:date="2019-10-08T14:34:00Z">
        <w:r w:rsidDel="00ED5920">
          <w:delText xml:space="preserve">) </w:delText>
        </w:r>
      </w:del>
      <w:r>
        <w:t>of 0.78 (</w:t>
      </w:r>
      <w:ins w:id="333" w:author="Nils Hailer" w:date="2019-10-08T14:33:00Z">
        <w:r w:rsidR="00ED5920">
          <w:t xml:space="preserve">CI: </w:t>
        </w:r>
      </w:ins>
      <w:r>
        <w:t>0.75-0.82). The altered version without cancer performed equally good. The “BRL any” model was significantly better than the “BRL all” model with AUC 0.70 (</w:t>
      </w:r>
      <w:ins w:id="334" w:author="Nils Hailer" w:date="2019-10-08T14:34:00Z">
        <w:r w:rsidR="00ED5920">
          <w:t xml:space="preserve">CI: </w:t>
        </w:r>
      </w:ins>
      <w:r>
        <w:t xml:space="preserve">0.66-0.74). Univariable models with ASA, CCI or ECI performed poorly with </w:t>
      </w:r>
      <w:ins w:id="335" w:author="Nils Hailer" w:date="2019-10-08T14:34:00Z">
        <w:r w:rsidR="00ED5920">
          <w:t xml:space="preserve">an that was </w:t>
        </w:r>
      </w:ins>
      <w:r>
        <w:t>AUC lower than</w:t>
      </w:r>
      <w:del w:id="336" w:author="Nils Hailer" w:date="2019-10-08T14:34:00Z">
        <w:r w:rsidDel="00ED5920">
          <w:delText>, or at least not distinguishable from</w:delText>
        </w:r>
      </w:del>
      <w:r>
        <w:t xml:space="preserve"> 0.7. </w:t>
      </w:r>
      <w:del w:id="337" w:author="Nils Hailer" w:date="2019-10-08T14:34:00Z">
        <w:r w:rsidDel="00ED5920">
          <w:delText xml:space="preserve">The </w:delText>
        </w:r>
      </w:del>
      <w:ins w:id="338" w:author="Nils Hailer" w:date="2019-10-08T14:34:00Z">
        <w:r w:rsidR="00ED5920">
          <w:t xml:space="preserve">A </w:t>
        </w:r>
      </w:ins>
      <w:r>
        <w:t xml:space="preserve">model </w:t>
      </w:r>
      <w:del w:id="339" w:author="Nils Hailer" w:date="2019-10-08T14:35:00Z">
        <w:r w:rsidDel="003D0E1B">
          <w:delText xml:space="preserve">with </w:delText>
        </w:r>
      </w:del>
      <w:ins w:id="340" w:author="Nils Hailer" w:date="2019-10-08T14:35:00Z">
        <w:r w:rsidR="003D0E1B">
          <w:t xml:space="preserve">based on only </w:t>
        </w:r>
      </w:ins>
      <w:r>
        <w:t xml:space="preserve">age and sex performed </w:t>
      </w:r>
      <w:ins w:id="341" w:author="Nils Hailer" w:date="2019-10-08T14:35:00Z">
        <w:r w:rsidR="003D0E1B">
          <w:t xml:space="preserve">slightly </w:t>
        </w:r>
      </w:ins>
      <w:r>
        <w:t xml:space="preserve">better </w:t>
      </w:r>
      <w:ins w:id="342" w:author="Nils Hailer" w:date="2019-10-08T14:35:00Z">
        <w:r w:rsidR="003D0E1B">
          <w:t xml:space="preserve">than models using the comorbidity measures above, </w:t>
        </w:r>
      </w:ins>
      <w:r>
        <w:t xml:space="preserve">but </w:t>
      </w:r>
      <w:del w:id="343" w:author="Nils Hailer" w:date="2019-10-08T14:35:00Z">
        <w:r w:rsidDel="003D0E1B">
          <w:delText xml:space="preserve">still </w:delText>
        </w:r>
      </w:del>
      <w:r>
        <w:t xml:space="preserve">with </w:t>
      </w:r>
      <w:ins w:id="344" w:author="Nils Hailer" w:date="2019-10-08T14:35:00Z">
        <w:r w:rsidR="003D0E1B">
          <w:t xml:space="preserve">an </w:t>
        </w:r>
      </w:ins>
      <w:r>
        <w:t xml:space="preserve">AUC not </w:t>
      </w:r>
      <w:ins w:id="345" w:author="Nils Hailer" w:date="2019-10-08T14:35:00Z">
        <w:r w:rsidR="003D0E1B">
          <w:t xml:space="preserve">statistically </w:t>
        </w:r>
      </w:ins>
      <w:r>
        <w:t xml:space="preserve">significantly </w:t>
      </w:r>
      <w:del w:id="346" w:author="Nils Hailer" w:date="2019-10-08T14:35:00Z">
        <w:r w:rsidDel="003D0E1B">
          <w:delText xml:space="preserve">higher than </w:delText>
        </w:r>
      </w:del>
      <w:ins w:id="347" w:author="Nils Hailer" w:date="2019-10-08T14:35:00Z">
        <w:r w:rsidR="003D0E1B">
          <w:t xml:space="preserve">above </w:t>
        </w:r>
      </w:ins>
      <w:r>
        <w:t>0.7 (Table 3).</w:t>
      </w:r>
    </w:p>
    <w:p w14:paraId="3261B92C" w14:textId="77777777" w:rsidR="000254F1" w:rsidRDefault="00C30DF4">
      <w:pPr>
        <w:pStyle w:val="TableCaption"/>
      </w:pPr>
      <w:r>
        <w:t xml:space="preserve">Table 3: Area Under the Curve (AUC) as a measure of </w:t>
      </w:r>
      <w:commentRangeStart w:id="348"/>
      <w:r>
        <w:t xml:space="preserve">predictive power </w:t>
      </w:r>
      <w:commentRangeEnd w:id="348"/>
      <w:r w:rsidR="003D0E1B">
        <w:rPr>
          <w:rStyle w:val="Kommentarsreferens"/>
          <w:i w:val="0"/>
        </w:rPr>
        <w:commentReference w:id="348"/>
      </w:r>
      <w:r>
        <w:t>for the ‘BRL any’ model compared to ‘BRL all’, a simpler model with age and sex, as well as univariable models with ASA score and the Charlson (CCI) or Elixhauser (ECI) comorbidity indices. Age was included as either a main effect, or in the form of restricted cubic splines (RCS) with three knots.</w:t>
      </w:r>
    </w:p>
    <w:tbl>
      <w:tblPr>
        <w:tblStyle w:val="Table"/>
        <w:tblW w:w="0" w:type="pct"/>
        <w:tblLook w:val="07E0" w:firstRow="1" w:lastRow="1" w:firstColumn="1" w:lastColumn="1" w:noHBand="1" w:noVBand="1"/>
      </w:tblPr>
      <w:tblGrid>
        <w:gridCol w:w="3427"/>
        <w:gridCol w:w="1876"/>
      </w:tblGrid>
      <w:tr w:rsidR="000254F1" w14:paraId="18B3701C" w14:textId="77777777">
        <w:tc>
          <w:tcPr>
            <w:tcW w:w="0" w:type="auto"/>
            <w:tcBorders>
              <w:bottom w:val="single" w:sz="0" w:space="0" w:color="auto"/>
            </w:tcBorders>
            <w:vAlign w:val="bottom"/>
          </w:tcPr>
          <w:p w14:paraId="6A09ABEB" w14:textId="77777777" w:rsidR="000254F1" w:rsidRDefault="00C30DF4">
            <w:pPr>
              <w:pStyle w:val="Compact"/>
            </w:pPr>
            <w:r>
              <w:t>Model</w:t>
            </w:r>
          </w:p>
        </w:tc>
        <w:tc>
          <w:tcPr>
            <w:tcW w:w="0" w:type="auto"/>
            <w:tcBorders>
              <w:bottom w:val="single" w:sz="0" w:space="0" w:color="auto"/>
            </w:tcBorders>
            <w:vAlign w:val="bottom"/>
          </w:tcPr>
          <w:p w14:paraId="10153589" w14:textId="77777777" w:rsidR="000254F1" w:rsidRDefault="00C30DF4">
            <w:pPr>
              <w:pStyle w:val="Compact"/>
            </w:pPr>
            <w:r>
              <w:t>AUC</w:t>
            </w:r>
          </w:p>
        </w:tc>
      </w:tr>
      <w:tr w:rsidR="000254F1" w14:paraId="50621FFB" w14:textId="77777777">
        <w:tc>
          <w:tcPr>
            <w:tcW w:w="0" w:type="auto"/>
          </w:tcPr>
          <w:p w14:paraId="36E0A383" w14:textId="7C01EF62" w:rsidR="000254F1" w:rsidRDefault="00C30DF4">
            <w:pPr>
              <w:pStyle w:val="Compact"/>
            </w:pPr>
            <w:r>
              <w:t>BRL any (</w:t>
            </w:r>
            <w:ins w:id="349" w:author="Nils Hailer" w:date="2019-10-08T14:36:00Z">
              <w:r w:rsidR="003D0E1B">
                <w:t xml:space="preserve">age as </w:t>
              </w:r>
            </w:ins>
            <w:r>
              <w:t>RCS)</w:t>
            </w:r>
          </w:p>
        </w:tc>
        <w:tc>
          <w:tcPr>
            <w:tcW w:w="0" w:type="auto"/>
          </w:tcPr>
          <w:p w14:paraId="62ED9B0D" w14:textId="77777777" w:rsidR="000254F1" w:rsidRDefault="00C30DF4">
            <w:pPr>
              <w:pStyle w:val="Compact"/>
            </w:pPr>
            <w:r>
              <w:t>0.79 (0.76-0.82)</w:t>
            </w:r>
          </w:p>
        </w:tc>
      </w:tr>
      <w:tr w:rsidR="000254F1" w14:paraId="47E6C160" w14:textId="77777777">
        <w:tc>
          <w:tcPr>
            <w:tcW w:w="0" w:type="auto"/>
          </w:tcPr>
          <w:p w14:paraId="5F71CD5A" w14:textId="6B818D48" w:rsidR="000254F1" w:rsidRDefault="00C30DF4">
            <w:pPr>
              <w:pStyle w:val="Compact"/>
            </w:pPr>
            <w:r>
              <w:t>BRL any</w:t>
            </w:r>
            <w:ins w:id="350" w:author="Nils Hailer" w:date="2019-10-08T14:36:00Z">
              <w:r w:rsidR="003D0E1B">
                <w:t xml:space="preserve"> (age as main effect)</w:t>
              </w:r>
            </w:ins>
          </w:p>
        </w:tc>
        <w:tc>
          <w:tcPr>
            <w:tcW w:w="0" w:type="auto"/>
          </w:tcPr>
          <w:p w14:paraId="2BDFE87D" w14:textId="77777777" w:rsidR="000254F1" w:rsidRDefault="00C30DF4">
            <w:pPr>
              <w:pStyle w:val="Compact"/>
            </w:pPr>
            <w:r>
              <w:t>0.78 (0.75-0.82)</w:t>
            </w:r>
          </w:p>
        </w:tc>
      </w:tr>
      <w:tr w:rsidR="000254F1" w14:paraId="2B65027F" w14:textId="77777777">
        <w:tc>
          <w:tcPr>
            <w:tcW w:w="0" w:type="auto"/>
          </w:tcPr>
          <w:p w14:paraId="7A956207" w14:textId="1BAE4C20" w:rsidR="000254F1" w:rsidRDefault="00C30DF4">
            <w:pPr>
              <w:pStyle w:val="Compact"/>
            </w:pPr>
            <w:r>
              <w:t>BRL any</w:t>
            </w:r>
            <w:del w:id="351" w:author="Nils Hailer" w:date="2019-10-08T14:37:00Z">
              <w:r w:rsidDel="003D0E1B">
                <w:delText>-</w:delText>
              </w:r>
            </w:del>
            <w:ins w:id="352" w:author="Nils Hailer" w:date="2019-10-08T14:37:00Z">
              <w:r w:rsidR="003D0E1B">
                <w:t xml:space="preserve"> without </w:t>
              </w:r>
            </w:ins>
            <w:r>
              <w:t>cancer</w:t>
            </w:r>
          </w:p>
        </w:tc>
        <w:tc>
          <w:tcPr>
            <w:tcW w:w="0" w:type="auto"/>
          </w:tcPr>
          <w:p w14:paraId="4FDEA4CC" w14:textId="77777777" w:rsidR="000254F1" w:rsidRDefault="00C30DF4">
            <w:pPr>
              <w:pStyle w:val="Compact"/>
            </w:pPr>
            <w:r>
              <w:t>0.78 (0.74-0.81)</w:t>
            </w:r>
          </w:p>
        </w:tc>
      </w:tr>
      <w:tr w:rsidR="000254F1" w14:paraId="6087BA3D" w14:textId="77777777">
        <w:tc>
          <w:tcPr>
            <w:tcW w:w="0" w:type="auto"/>
          </w:tcPr>
          <w:p w14:paraId="5D1D9A8D" w14:textId="321C623B" w:rsidR="000254F1" w:rsidRDefault="00C30DF4">
            <w:pPr>
              <w:pStyle w:val="Compact"/>
            </w:pPr>
            <w:r>
              <w:t>Age and sex (</w:t>
            </w:r>
            <w:ins w:id="353" w:author="Nils Hailer" w:date="2019-10-08T14:36:00Z">
              <w:r w:rsidR="003D0E1B">
                <w:t xml:space="preserve">age as </w:t>
              </w:r>
            </w:ins>
            <w:r>
              <w:t>RCS)</w:t>
            </w:r>
          </w:p>
        </w:tc>
        <w:tc>
          <w:tcPr>
            <w:tcW w:w="0" w:type="auto"/>
          </w:tcPr>
          <w:p w14:paraId="53BEF9F3" w14:textId="77777777" w:rsidR="000254F1" w:rsidRDefault="00C30DF4">
            <w:pPr>
              <w:pStyle w:val="Compact"/>
            </w:pPr>
            <w:r>
              <w:t>0.72 (0.68-0.76)</w:t>
            </w:r>
          </w:p>
        </w:tc>
      </w:tr>
      <w:tr w:rsidR="000254F1" w14:paraId="6EA5FC3A" w14:textId="77777777">
        <w:tc>
          <w:tcPr>
            <w:tcW w:w="0" w:type="auto"/>
          </w:tcPr>
          <w:p w14:paraId="5200A3A1" w14:textId="630E77E5" w:rsidR="000254F1" w:rsidRDefault="00C30DF4">
            <w:pPr>
              <w:pStyle w:val="Compact"/>
            </w:pPr>
            <w:r>
              <w:t>Age and sex</w:t>
            </w:r>
            <w:ins w:id="354" w:author="Nils Hailer" w:date="2019-10-08T14:37:00Z">
              <w:r w:rsidR="003D0E1B">
                <w:t>(age as main effect)</w:t>
              </w:r>
            </w:ins>
          </w:p>
        </w:tc>
        <w:tc>
          <w:tcPr>
            <w:tcW w:w="0" w:type="auto"/>
          </w:tcPr>
          <w:p w14:paraId="7D923FC9" w14:textId="77777777" w:rsidR="000254F1" w:rsidRDefault="00C30DF4">
            <w:pPr>
              <w:pStyle w:val="Compact"/>
            </w:pPr>
            <w:r>
              <w:t>0.72 (0.68-0.76)</w:t>
            </w:r>
          </w:p>
        </w:tc>
      </w:tr>
      <w:tr w:rsidR="000254F1" w14:paraId="18930855" w14:textId="77777777">
        <w:tc>
          <w:tcPr>
            <w:tcW w:w="0" w:type="auto"/>
          </w:tcPr>
          <w:p w14:paraId="70CA20CC" w14:textId="77777777" w:rsidR="000254F1" w:rsidRDefault="00C30DF4">
            <w:pPr>
              <w:pStyle w:val="Compact"/>
            </w:pPr>
            <w:r>
              <w:t>BRL all</w:t>
            </w:r>
          </w:p>
        </w:tc>
        <w:tc>
          <w:tcPr>
            <w:tcW w:w="0" w:type="auto"/>
          </w:tcPr>
          <w:p w14:paraId="15592953" w14:textId="77777777" w:rsidR="000254F1" w:rsidRDefault="00C30DF4">
            <w:pPr>
              <w:pStyle w:val="Compact"/>
            </w:pPr>
            <w:r>
              <w:t>0.70 (0.66-0.74)</w:t>
            </w:r>
          </w:p>
        </w:tc>
      </w:tr>
      <w:tr w:rsidR="000254F1" w14:paraId="4B4BEDEF" w14:textId="77777777">
        <w:tc>
          <w:tcPr>
            <w:tcW w:w="0" w:type="auto"/>
          </w:tcPr>
          <w:p w14:paraId="5BB35AAD" w14:textId="77777777" w:rsidR="000254F1" w:rsidRDefault="00C30DF4">
            <w:pPr>
              <w:pStyle w:val="Compact"/>
            </w:pPr>
            <w:r>
              <w:t>ASA</w:t>
            </w:r>
          </w:p>
        </w:tc>
        <w:tc>
          <w:tcPr>
            <w:tcW w:w="0" w:type="auto"/>
          </w:tcPr>
          <w:p w14:paraId="0AAA88BA" w14:textId="77777777" w:rsidR="000254F1" w:rsidRDefault="00C30DF4">
            <w:pPr>
              <w:pStyle w:val="Compact"/>
            </w:pPr>
            <w:r>
              <w:t>0.68 (0.64-0.71)</w:t>
            </w:r>
          </w:p>
        </w:tc>
      </w:tr>
      <w:tr w:rsidR="000254F1" w14:paraId="6483AF59" w14:textId="77777777">
        <w:tc>
          <w:tcPr>
            <w:tcW w:w="0" w:type="auto"/>
          </w:tcPr>
          <w:p w14:paraId="3AF3C3AA" w14:textId="77777777" w:rsidR="000254F1" w:rsidRDefault="00C30DF4">
            <w:pPr>
              <w:pStyle w:val="Compact"/>
            </w:pPr>
            <w:r>
              <w:t>CCI</w:t>
            </w:r>
          </w:p>
        </w:tc>
        <w:tc>
          <w:tcPr>
            <w:tcW w:w="0" w:type="auto"/>
          </w:tcPr>
          <w:p w14:paraId="34A6226E" w14:textId="77777777" w:rsidR="000254F1" w:rsidRDefault="00C30DF4">
            <w:pPr>
              <w:pStyle w:val="Compact"/>
            </w:pPr>
            <w:r>
              <w:t>0.66 (0.62-0.70)</w:t>
            </w:r>
          </w:p>
        </w:tc>
      </w:tr>
      <w:tr w:rsidR="000254F1" w14:paraId="1C44F164" w14:textId="77777777">
        <w:tc>
          <w:tcPr>
            <w:tcW w:w="0" w:type="auto"/>
          </w:tcPr>
          <w:p w14:paraId="2AEADDEC" w14:textId="77777777" w:rsidR="000254F1" w:rsidRDefault="00C30DF4">
            <w:pPr>
              <w:pStyle w:val="Compact"/>
            </w:pPr>
            <w:r>
              <w:t>ECI</w:t>
            </w:r>
          </w:p>
        </w:tc>
        <w:tc>
          <w:tcPr>
            <w:tcW w:w="0" w:type="auto"/>
          </w:tcPr>
          <w:p w14:paraId="0F50727D" w14:textId="77777777" w:rsidR="000254F1" w:rsidRDefault="00C30DF4">
            <w:pPr>
              <w:pStyle w:val="Compact"/>
            </w:pPr>
            <w:r>
              <w:t>0.64 (0.59-0.68)</w:t>
            </w:r>
          </w:p>
        </w:tc>
      </w:tr>
    </w:tbl>
    <w:p w14:paraId="1BED43DA" w14:textId="77777777" w:rsidR="000254F1" w:rsidRDefault="00C30DF4">
      <w:pPr>
        <w:pStyle w:val="Brdtext"/>
      </w:pPr>
      <w:commentRangeStart w:id="355"/>
      <w:r>
        <w:t>ROC curves for some of the models are displayed in Figure 2. The “BRL any” model is superior to all other models.</w:t>
      </w:r>
      <w:commentRangeEnd w:id="355"/>
      <w:r w:rsidR="003D0E1B">
        <w:rPr>
          <w:rStyle w:val="Kommentarsreferens"/>
        </w:rPr>
        <w:commentReference w:id="355"/>
      </w:r>
    </w:p>
    <w:p w14:paraId="7850B059" w14:textId="77777777" w:rsidR="000254F1" w:rsidRDefault="00C30DF4">
      <w:pPr>
        <w:pStyle w:val="CaptionedFigure"/>
      </w:pPr>
      <w:r>
        <w:rPr>
          <w:noProof/>
        </w:rPr>
        <w:drawing>
          <wp:inline distT="0" distB="0" distL="0" distR="0" wp14:anchorId="1B9C4821" wp14:editId="5587ECEF">
            <wp:extent cx="5334000" cy="5334000"/>
            <wp:effectExtent l="0" t="0" r="0" b="0"/>
            <wp:docPr id="2" name="Picture" descr="Figure 2: ROC curves for some of the models. The ‘BRL any’ model is distinguished from other models, which are partially over-lapping."/>
            <wp:cNvGraphicFramePr/>
            <a:graphic xmlns:a="http://schemas.openxmlformats.org/drawingml/2006/main">
              <a:graphicData uri="http://schemas.openxmlformats.org/drawingml/2006/picture">
                <pic:pic xmlns:pic="http://schemas.openxmlformats.org/drawingml/2006/picture">
                  <pic:nvPicPr>
                    <pic:cNvPr id="0" name="Picture" descr="../graphs/brlasso_roc.png"/>
                    <pic:cNvPicPr>
                      <a:picLocks noChangeAspect="1" noChangeArrowheads="1"/>
                    </pic:cNvPicPr>
                  </pic:nvPicPr>
                  <pic:blipFill>
                    <a:blip r:embed="rId15"/>
                    <a:stretch>
                      <a:fillRect/>
                    </a:stretch>
                  </pic:blipFill>
                  <pic:spPr bwMode="auto">
                    <a:xfrm>
                      <a:off x="0" y="0"/>
                      <a:ext cx="5334000" cy="5334000"/>
                    </a:xfrm>
                    <a:prstGeom prst="rect">
                      <a:avLst/>
                    </a:prstGeom>
                    <a:noFill/>
                    <a:ln w="9525">
                      <a:noFill/>
                      <a:headEnd/>
                      <a:tailEnd/>
                    </a:ln>
                  </pic:spPr>
                </pic:pic>
              </a:graphicData>
            </a:graphic>
          </wp:inline>
        </w:drawing>
      </w:r>
    </w:p>
    <w:p w14:paraId="4A8A4257" w14:textId="77777777" w:rsidR="000254F1" w:rsidRDefault="00C30DF4">
      <w:pPr>
        <w:pStyle w:val="ImageCaption"/>
      </w:pPr>
      <w:r>
        <w:t>Figure 2: ROC curves for some of the models. The ‘BRL any’ model is distinguished from other models, which are partially over-lapping.</w:t>
      </w:r>
    </w:p>
    <w:p w14:paraId="351FCEC2" w14:textId="77777777" w:rsidR="000254F1" w:rsidRDefault="00C30DF4">
      <w:pPr>
        <w:pStyle w:val="Brdtext"/>
      </w:pPr>
      <w:r>
        <w:t>AUCs and 95 % confidence intervals are illustrated for the same models in Figure 3).</w:t>
      </w:r>
    </w:p>
    <w:p w14:paraId="204BC970" w14:textId="77777777" w:rsidR="000254F1" w:rsidRDefault="00C30DF4">
      <w:pPr>
        <w:pStyle w:val="CaptionedFigure"/>
      </w:pPr>
      <w:r>
        <w:rPr>
          <w:noProof/>
        </w:rPr>
        <w:drawing>
          <wp:inline distT="0" distB="0" distL="0" distR="0" wp14:anchorId="5A996996" wp14:editId="4A747463">
            <wp:extent cx="5334000" cy="5334000"/>
            <wp:effectExtent l="0" t="0" r="0" b="0"/>
            <wp:docPr id="3" name="Picture" descr="Figure 3: Area Under the Curve (AUC) as a measure of predictive power for the ‘BRL any’ model compared to a simpler model with age and sex, as well as univariable models with ASA score and the Charlson (CCI) or Elixhauser (ECI) comorbidity indices."/>
            <wp:cNvGraphicFramePr/>
            <a:graphic xmlns:a="http://schemas.openxmlformats.org/drawingml/2006/main">
              <a:graphicData uri="http://schemas.openxmlformats.org/drawingml/2006/picture">
                <pic:pic xmlns:pic="http://schemas.openxmlformats.org/drawingml/2006/picture">
                  <pic:nvPicPr>
                    <pic:cNvPr id="0" name="Picture" descr="../graphs/brlasso_auc_ci.png"/>
                    <pic:cNvPicPr>
                      <a:picLocks noChangeAspect="1" noChangeArrowheads="1"/>
                    </pic:cNvPicPr>
                  </pic:nvPicPr>
                  <pic:blipFill>
                    <a:blip r:embed="rId16"/>
                    <a:stretch>
                      <a:fillRect/>
                    </a:stretch>
                  </pic:blipFill>
                  <pic:spPr bwMode="auto">
                    <a:xfrm>
                      <a:off x="0" y="0"/>
                      <a:ext cx="5334000" cy="5334000"/>
                    </a:xfrm>
                    <a:prstGeom prst="rect">
                      <a:avLst/>
                    </a:prstGeom>
                    <a:noFill/>
                    <a:ln w="9525">
                      <a:noFill/>
                      <a:headEnd/>
                      <a:tailEnd/>
                    </a:ln>
                  </pic:spPr>
                </pic:pic>
              </a:graphicData>
            </a:graphic>
          </wp:inline>
        </w:drawing>
      </w:r>
    </w:p>
    <w:p w14:paraId="167B82D1" w14:textId="77777777" w:rsidR="000254F1" w:rsidRDefault="00C30DF4">
      <w:pPr>
        <w:pStyle w:val="ImageCaption"/>
      </w:pPr>
      <w:r>
        <w:t>Figure 3: Area Under the Curve (AUC) as a measure of predictive power for the ‘BRL any’ model compared to a simpler model with age and sex, as well as univariable models with ASA score and the Charlson (CCI) or Elixhauser (ECI) comorbidity indices.</w:t>
      </w:r>
    </w:p>
    <w:p w14:paraId="1B563716" w14:textId="77777777" w:rsidR="000254F1" w:rsidRDefault="00C30DF4">
      <w:pPr>
        <w:pStyle w:val="Brdtext"/>
      </w:pPr>
      <w:r>
        <w:t>The ability of model “BRL any” to estimate probabilities of death within 90 days is illustrated in Figure 4. Patients who died had, on average, higher predicted probabilities to do so.</w:t>
      </w:r>
    </w:p>
    <w:p w14:paraId="558C1272" w14:textId="77777777" w:rsidR="000254F1" w:rsidRDefault="00C30DF4">
      <w:pPr>
        <w:pStyle w:val="CaptionedFigure"/>
      </w:pPr>
      <w:r>
        <w:rPr>
          <w:noProof/>
        </w:rPr>
        <w:drawing>
          <wp:inline distT="0" distB="0" distL="0" distR="0" wp14:anchorId="70A1CC15" wp14:editId="0A1F44D5">
            <wp:extent cx="5334000" cy="5334000"/>
            <wp:effectExtent l="0" t="0" r="0" b="0"/>
            <wp:docPr id="4" name="Picture" descr="Figure 4: Patients who died within 90 days (blue) were, on average, estimated to have a higher probability to do so."/>
            <wp:cNvGraphicFramePr/>
            <a:graphic xmlns:a="http://schemas.openxmlformats.org/drawingml/2006/main">
              <a:graphicData uri="http://schemas.openxmlformats.org/drawingml/2006/picture">
                <pic:pic xmlns:pic="http://schemas.openxmlformats.org/drawingml/2006/picture">
                  <pic:nvPicPr>
                    <pic:cNvPr id="0" name="Picture" descr="../graphs/brlasso_separation_auc.png"/>
                    <pic:cNvPicPr>
                      <a:picLocks noChangeAspect="1" noChangeArrowheads="1"/>
                    </pic:cNvPicPr>
                  </pic:nvPicPr>
                  <pic:blipFill>
                    <a:blip r:embed="rId17"/>
                    <a:stretch>
                      <a:fillRect/>
                    </a:stretch>
                  </pic:blipFill>
                  <pic:spPr bwMode="auto">
                    <a:xfrm>
                      <a:off x="0" y="0"/>
                      <a:ext cx="5334000" cy="5334000"/>
                    </a:xfrm>
                    <a:prstGeom prst="rect">
                      <a:avLst/>
                    </a:prstGeom>
                    <a:noFill/>
                    <a:ln w="9525">
                      <a:noFill/>
                      <a:headEnd/>
                      <a:tailEnd/>
                    </a:ln>
                  </pic:spPr>
                </pic:pic>
              </a:graphicData>
            </a:graphic>
          </wp:inline>
        </w:drawing>
      </w:r>
    </w:p>
    <w:p w14:paraId="79AC75E1" w14:textId="77777777" w:rsidR="000254F1" w:rsidRDefault="00C30DF4">
      <w:pPr>
        <w:pStyle w:val="ImageCaption"/>
      </w:pPr>
      <w:commentRangeStart w:id="356"/>
      <w:r>
        <w:t xml:space="preserve">Figure 4: </w:t>
      </w:r>
      <w:commentRangeEnd w:id="356"/>
      <w:r>
        <w:rPr>
          <w:rStyle w:val="Kommentarsreferens"/>
          <w:i w:val="0"/>
        </w:rPr>
        <w:commentReference w:id="356"/>
      </w:r>
      <w:r>
        <w:t>Patients who died within 90 days (blue) were, on average, estimated to have a higher probability to do so.</w:t>
      </w:r>
    </w:p>
    <w:p w14:paraId="68332A1A" w14:textId="77777777" w:rsidR="000254F1" w:rsidRDefault="00C30DF4">
      <w:pPr>
        <w:pStyle w:val="Brdtext"/>
      </w:pPr>
      <w:r>
        <w:t>Estimated coefficients and corresponding odds ratios for the “BRL any” model is presented in Table 4.</w:t>
      </w:r>
    </w:p>
    <w:p w14:paraId="0DE320E8" w14:textId="77777777" w:rsidR="000254F1" w:rsidRDefault="00C30DF4">
      <w:pPr>
        <w:pStyle w:val="TableCaption"/>
      </w:pPr>
      <w:r>
        <w:t>Table 4: Estimated coefficients and odds ratios with 95 % confidence intervals for the “BRL any” model. Notations from the X-column is used in the formula in the disussion section.</w:t>
      </w:r>
    </w:p>
    <w:tbl>
      <w:tblPr>
        <w:tblStyle w:val="Table"/>
        <w:tblW w:w="0" w:type="pct"/>
        <w:tblLook w:val="07E0" w:firstRow="1" w:lastRow="1" w:firstColumn="1" w:lastColumn="1" w:noHBand="1" w:noVBand="1"/>
      </w:tblPr>
      <w:tblGrid>
        <w:gridCol w:w="1793"/>
        <w:gridCol w:w="562"/>
        <w:gridCol w:w="663"/>
        <w:gridCol w:w="2009"/>
        <w:gridCol w:w="930"/>
      </w:tblGrid>
      <w:tr w:rsidR="000254F1" w14:paraId="0FB80D57" w14:textId="77777777">
        <w:tc>
          <w:tcPr>
            <w:tcW w:w="0" w:type="auto"/>
            <w:tcBorders>
              <w:bottom w:val="single" w:sz="0" w:space="0" w:color="auto"/>
            </w:tcBorders>
            <w:vAlign w:val="bottom"/>
          </w:tcPr>
          <w:p w14:paraId="5D72289D" w14:textId="77777777" w:rsidR="000254F1" w:rsidRDefault="00C30DF4">
            <w:pPr>
              <w:pStyle w:val="Compact"/>
            </w:pPr>
            <w:r>
              <w:t>term</w:t>
            </w:r>
          </w:p>
        </w:tc>
        <w:tc>
          <w:tcPr>
            <w:tcW w:w="0" w:type="auto"/>
            <w:tcBorders>
              <w:bottom w:val="single" w:sz="0" w:space="0" w:color="auto"/>
            </w:tcBorders>
            <w:vAlign w:val="bottom"/>
          </w:tcPr>
          <w:p w14:paraId="7F8D020C" w14:textId="77777777" w:rsidR="000254F1" w:rsidRDefault="00C30DF4">
            <w:pPr>
              <w:pStyle w:val="Compact"/>
            </w:pPr>
            <w:r>
              <w:t>X</w:t>
            </w:r>
          </w:p>
        </w:tc>
        <w:tc>
          <w:tcPr>
            <w:tcW w:w="0" w:type="auto"/>
            <w:tcBorders>
              <w:bottom w:val="single" w:sz="0" w:space="0" w:color="auto"/>
            </w:tcBorders>
            <w:vAlign w:val="bottom"/>
          </w:tcPr>
          <w:p w14:paraId="5F947F97" w14:textId="77777777" w:rsidR="000254F1" w:rsidRDefault="00C30DF4">
            <w:pPr>
              <w:pStyle w:val="Compact"/>
              <w:jc w:val="right"/>
            </w:pPr>
            <w:r>
              <w:t>beta</w:t>
            </w:r>
          </w:p>
        </w:tc>
        <w:tc>
          <w:tcPr>
            <w:tcW w:w="0" w:type="auto"/>
            <w:tcBorders>
              <w:bottom w:val="single" w:sz="0" w:space="0" w:color="auto"/>
            </w:tcBorders>
            <w:vAlign w:val="bottom"/>
          </w:tcPr>
          <w:p w14:paraId="5EEFC029" w14:textId="77777777" w:rsidR="000254F1" w:rsidRDefault="00C30DF4">
            <w:pPr>
              <w:pStyle w:val="Compact"/>
            </w:pPr>
            <w:r>
              <w:t>OR</w:t>
            </w:r>
          </w:p>
        </w:tc>
        <w:tc>
          <w:tcPr>
            <w:tcW w:w="0" w:type="auto"/>
            <w:tcBorders>
              <w:bottom w:val="single" w:sz="0" w:space="0" w:color="auto"/>
            </w:tcBorders>
            <w:vAlign w:val="bottom"/>
          </w:tcPr>
          <w:p w14:paraId="2EABCBD9" w14:textId="77777777" w:rsidR="000254F1" w:rsidRDefault="00C30DF4">
            <w:pPr>
              <w:pStyle w:val="Compact"/>
            </w:pPr>
            <w:r>
              <w:t>p</w:t>
            </w:r>
          </w:p>
        </w:tc>
      </w:tr>
      <w:tr w:rsidR="000254F1" w14:paraId="779A0C5E" w14:textId="77777777">
        <w:tc>
          <w:tcPr>
            <w:tcW w:w="0" w:type="auto"/>
          </w:tcPr>
          <w:p w14:paraId="22E47D5A" w14:textId="77777777" w:rsidR="000254F1" w:rsidRDefault="00C30DF4">
            <w:pPr>
              <w:pStyle w:val="Compact"/>
            </w:pPr>
            <w:r>
              <w:t>(Intercept)</w:t>
            </w:r>
          </w:p>
        </w:tc>
        <w:tc>
          <w:tcPr>
            <w:tcW w:w="0" w:type="auto"/>
          </w:tcPr>
          <w:p w14:paraId="32A9A8C2" w14:textId="77777777" w:rsidR="000254F1" w:rsidRDefault="000254F1"/>
        </w:tc>
        <w:tc>
          <w:tcPr>
            <w:tcW w:w="0" w:type="auto"/>
          </w:tcPr>
          <w:p w14:paraId="31BBE3C2" w14:textId="77777777" w:rsidR="000254F1" w:rsidRDefault="00C30DF4">
            <w:pPr>
              <w:pStyle w:val="Compact"/>
              <w:jc w:val="right"/>
            </w:pPr>
            <w:r>
              <w:t>-13</w:t>
            </w:r>
          </w:p>
        </w:tc>
        <w:tc>
          <w:tcPr>
            <w:tcW w:w="0" w:type="auto"/>
          </w:tcPr>
          <w:p w14:paraId="101D55AF" w14:textId="77777777" w:rsidR="000254F1" w:rsidRDefault="000254F1"/>
        </w:tc>
        <w:tc>
          <w:tcPr>
            <w:tcW w:w="0" w:type="auto"/>
          </w:tcPr>
          <w:p w14:paraId="506CC3A2" w14:textId="77777777" w:rsidR="000254F1" w:rsidRDefault="000254F1"/>
        </w:tc>
      </w:tr>
      <w:tr w:rsidR="000254F1" w14:paraId="7103F1D7" w14:textId="77777777">
        <w:tc>
          <w:tcPr>
            <w:tcW w:w="0" w:type="auto"/>
          </w:tcPr>
          <w:p w14:paraId="6BD96F47" w14:textId="77777777" w:rsidR="000254F1" w:rsidRDefault="00C30DF4">
            <w:pPr>
              <w:pStyle w:val="Compact"/>
            </w:pPr>
            <w:r>
              <w:t>cancer</w:t>
            </w:r>
          </w:p>
        </w:tc>
        <w:tc>
          <w:tcPr>
            <w:tcW w:w="0" w:type="auto"/>
          </w:tcPr>
          <w:p w14:paraId="0F8EDDD3" w14:textId="77777777" w:rsidR="000254F1" w:rsidRDefault="006178DE">
            <w:pPr>
              <w:pStyle w:val="Compact"/>
            </w:pPr>
            <m:oMathPara>
              <m:oMath>
                <m:sSub>
                  <m:sSubPr>
                    <m:ctrlPr>
                      <w:rPr>
                        <w:rFonts w:ascii="Cambria Math" w:hAnsi="Cambria Math"/>
                      </w:rPr>
                    </m:ctrlPr>
                  </m:sSubPr>
                  <m:e>
                    <m:r>
                      <w:rPr>
                        <w:rFonts w:ascii="Cambria Math" w:hAnsi="Cambria Math"/>
                      </w:rPr>
                      <m:t>X</m:t>
                    </m:r>
                  </m:e>
                  <m:sub>
                    <m:r>
                      <w:rPr>
                        <w:rFonts w:ascii="Cambria Math" w:hAnsi="Cambria Math"/>
                      </w:rPr>
                      <m:t>1</m:t>
                    </m:r>
                  </m:sub>
                </m:sSub>
              </m:oMath>
            </m:oMathPara>
          </w:p>
        </w:tc>
        <w:tc>
          <w:tcPr>
            <w:tcW w:w="0" w:type="auto"/>
          </w:tcPr>
          <w:p w14:paraId="76E091D5" w14:textId="77777777" w:rsidR="000254F1" w:rsidRDefault="00C30DF4">
            <w:pPr>
              <w:pStyle w:val="Compact"/>
              <w:jc w:val="right"/>
            </w:pPr>
            <w:r>
              <w:t>1</w:t>
            </w:r>
          </w:p>
        </w:tc>
        <w:tc>
          <w:tcPr>
            <w:tcW w:w="0" w:type="auto"/>
          </w:tcPr>
          <w:p w14:paraId="2047A2B3" w14:textId="77777777" w:rsidR="000254F1" w:rsidRDefault="00C30DF4">
            <w:pPr>
              <w:pStyle w:val="Compact"/>
            </w:pPr>
            <w:r>
              <w:t>2.05 (1.31-3.11)</w:t>
            </w:r>
          </w:p>
        </w:tc>
        <w:tc>
          <w:tcPr>
            <w:tcW w:w="0" w:type="auto"/>
          </w:tcPr>
          <w:p w14:paraId="77396C7D" w14:textId="77777777" w:rsidR="000254F1" w:rsidRDefault="00C30DF4">
            <w:pPr>
              <w:pStyle w:val="Compact"/>
            </w:pPr>
            <w:r>
              <w:t>0.001</w:t>
            </w:r>
          </w:p>
        </w:tc>
      </w:tr>
      <w:tr w:rsidR="000254F1" w14:paraId="412937D0" w14:textId="77777777">
        <w:tc>
          <w:tcPr>
            <w:tcW w:w="0" w:type="auto"/>
          </w:tcPr>
          <w:p w14:paraId="3F61BDD1" w14:textId="77777777" w:rsidR="000254F1" w:rsidRDefault="00C30DF4">
            <w:pPr>
              <w:pStyle w:val="Compact"/>
            </w:pPr>
            <w:r>
              <w:t>cns</w:t>
            </w:r>
          </w:p>
        </w:tc>
        <w:tc>
          <w:tcPr>
            <w:tcW w:w="0" w:type="auto"/>
          </w:tcPr>
          <w:p w14:paraId="23BBC661" w14:textId="77777777" w:rsidR="000254F1" w:rsidRDefault="006178DE">
            <w:pPr>
              <w:pStyle w:val="Compact"/>
            </w:pPr>
            <m:oMathPara>
              <m:oMath>
                <m:sSub>
                  <m:sSubPr>
                    <m:ctrlPr>
                      <w:rPr>
                        <w:rFonts w:ascii="Cambria Math" w:hAnsi="Cambria Math"/>
                      </w:rPr>
                    </m:ctrlPr>
                  </m:sSubPr>
                  <m:e>
                    <m:r>
                      <w:rPr>
                        <w:rFonts w:ascii="Cambria Math" w:hAnsi="Cambria Math"/>
                      </w:rPr>
                      <m:t>X</m:t>
                    </m:r>
                  </m:e>
                  <m:sub>
                    <m:r>
                      <w:rPr>
                        <w:rFonts w:ascii="Cambria Math" w:hAnsi="Cambria Math"/>
                      </w:rPr>
                      <m:t>2</m:t>
                    </m:r>
                  </m:sub>
                </m:sSub>
              </m:oMath>
            </m:oMathPara>
          </w:p>
        </w:tc>
        <w:tc>
          <w:tcPr>
            <w:tcW w:w="0" w:type="auto"/>
          </w:tcPr>
          <w:p w14:paraId="75B64DB4" w14:textId="77777777" w:rsidR="000254F1" w:rsidRDefault="00C30DF4">
            <w:pPr>
              <w:pStyle w:val="Compact"/>
              <w:jc w:val="right"/>
            </w:pPr>
            <w:r>
              <w:t>1</w:t>
            </w:r>
          </w:p>
        </w:tc>
        <w:tc>
          <w:tcPr>
            <w:tcW w:w="0" w:type="auto"/>
          </w:tcPr>
          <w:p w14:paraId="6DCFE3C1" w14:textId="77777777" w:rsidR="000254F1" w:rsidRDefault="00C30DF4">
            <w:pPr>
              <w:pStyle w:val="Compact"/>
            </w:pPr>
            <w:r>
              <w:t>2.46 (1.35-4.13)</w:t>
            </w:r>
          </w:p>
        </w:tc>
        <w:tc>
          <w:tcPr>
            <w:tcW w:w="0" w:type="auto"/>
          </w:tcPr>
          <w:p w14:paraId="5B615C92" w14:textId="77777777" w:rsidR="000254F1" w:rsidRDefault="00C30DF4">
            <w:pPr>
              <w:pStyle w:val="Compact"/>
            </w:pPr>
            <w:r>
              <w:t>0.001</w:t>
            </w:r>
          </w:p>
        </w:tc>
      </w:tr>
      <w:tr w:rsidR="000254F1" w14:paraId="1FA54721" w14:textId="77777777">
        <w:tc>
          <w:tcPr>
            <w:tcW w:w="0" w:type="auto"/>
          </w:tcPr>
          <w:p w14:paraId="654EFA2E" w14:textId="77777777" w:rsidR="000254F1" w:rsidRDefault="00C30DF4">
            <w:pPr>
              <w:pStyle w:val="Compact"/>
            </w:pPr>
            <w:r>
              <w:t>kidney disease</w:t>
            </w:r>
          </w:p>
        </w:tc>
        <w:tc>
          <w:tcPr>
            <w:tcW w:w="0" w:type="auto"/>
          </w:tcPr>
          <w:p w14:paraId="21E0ABD3" w14:textId="77777777" w:rsidR="000254F1" w:rsidRDefault="006178DE">
            <w:pPr>
              <w:pStyle w:val="Compact"/>
            </w:pPr>
            <m:oMathPara>
              <m:oMath>
                <m:sSub>
                  <m:sSubPr>
                    <m:ctrlPr>
                      <w:rPr>
                        <w:rFonts w:ascii="Cambria Math" w:hAnsi="Cambria Math"/>
                      </w:rPr>
                    </m:ctrlPr>
                  </m:sSubPr>
                  <m:e>
                    <m:r>
                      <w:rPr>
                        <w:rFonts w:ascii="Cambria Math" w:hAnsi="Cambria Math"/>
                      </w:rPr>
                      <m:t>X</m:t>
                    </m:r>
                  </m:e>
                  <m:sub>
                    <m:r>
                      <w:rPr>
                        <w:rFonts w:ascii="Cambria Math" w:hAnsi="Cambria Math"/>
                      </w:rPr>
                      <m:t>3</m:t>
                    </m:r>
                  </m:sub>
                </m:sSub>
              </m:oMath>
            </m:oMathPara>
          </w:p>
        </w:tc>
        <w:tc>
          <w:tcPr>
            <w:tcW w:w="0" w:type="auto"/>
          </w:tcPr>
          <w:p w14:paraId="432C93D2" w14:textId="77777777" w:rsidR="000254F1" w:rsidRDefault="00C30DF4">
            <w:pPr>
              <w:pStyle w:val="Compact"/>
              <w:jc w:val="right"/>
            </w:pPr>
            <w:r>
              <w:t>1</w:t>
            </w:r>
          </w:p>
        </w:tc>
        <w:tc>
          <w:tcPr>
            <w:tcW w:w="0" w:type="auto"/>
          </w:tcPr>
          <w:p w14:paraId="202FB4C9" w14:textId="77777777" w:rsidR="000254F1" w:rsidRDefault="00C30DF4">
            <w:pPr>
              <w:pStyle w:val="Compact"/>
            </w:pPr>
            <w:r>
              <w:t>3.46 (1.86-5.98)</w:t>
            </w:r>
          </w:p>
        </w:tc>
        <w:tc>
          <w:tcPr>
            <w:tcW w:w="0" w:type="auto"/>
          </w:tcPr>
          <w:p w14:paraId="61374029" w14:textId="77777777" w:rsidR="000254F1" w:rsidRDefault="00C30DF4">
            <w:pPr>
              <w:pStyle w:val="Compact"/>
            </w:pPr>
            <w:r>
              <w:t>&lt;0.001</w:t>
            </w:r>
          </w:p>
        </w:tc>
      </w:tr>
      <w:tr w:rsidR="000254F1" w14:paraId="46AEF9E7" w14:textId="77777777">
        <w:tc>
          <w:tcPr>
            <w:tcW w:w="0" w:type="auto"/>
          </w:tcPr>
          <w:p w14:paraId="22A6757D" w14:textId="77777777" w:rsidR="000254F1" w:rsidRDefault="00C30DF4">
            <w:pPr>
              <w:pStyle w:val="Compact"/>
            </w:pPr>
            <w:r>
              <w:t>ASA2</w:t>
            </w:r>
          </w:p>
        </w:tc>
        <w:tc>
          <w:tcPr>
            <w:tcW w:w="0" w:type="auto"/>
          </w:tcPr>
          <w:p w14:paraId="66F5EE3C" w14:textId="77777777" w:rsidR="000254F1" w:rsidRDefault="006178DE">
            <w:pPr>
              <w:pStyle w:val="Compact"/>
            </w:pPr>
            <m:oMathPara>
              <m:oMath>
                <m:sSub>
                  <m:sSubPr>
                    <m:ctrlPr>
                      <w:rPr>
                        <w:rFonts w:ascii="Cambria Math" w:hAnsi="Cambria Math"/>
                      </w:rPr>
                    </m:ctrlPr>
                  </m:sSubPr>
                  <m:e>
                    <m:r>
                      <w:rPr>
                        <w:rFonts w:ascii="Cambria Math" w:hAnsi="Cambria Math"/>
                      </w:rPr>
                      <m:t>X</m:t>
                    </m:r>
                  </m:e>
                  <m:sub>
                    <m:r>
                      <w:rPr>
                        <w:rFonts w:ascii="Cambria Math" w:hAnsi="Cambria Math"/>
                      </w:rPr>
                      <m:t>4</m:t>
                    </m:r>
                  </m:sub>
                </m:sSub>
              </m:oMath>
            </m:oMathPara>
          </w:p>
        </w:tc>
        <w:tc>
          <w:tcPr>
            <w:tcW w:w="0" w:type="auto"/>
          </w:tcPr>
          <w:p w14:paraId="03C16BFC" w14:textId="77777777" w:rsidR="000254F1" w:rsidRDefault="00C30DF4">
            <w:pPr>
              <w:pStyle w:val="Compact"/>
              <w:jc w:val="right"/>
            </w:pPr>
            <w:r>
              <w:t>1</w:t>
            </w:r>
          </w:p>
        </w:tc>
        <w:tc>
          <w:tcPr>
            <w:tcW w:w="0" w:type="auto"/>
          </w:tcPr>
          <w:p w14:paraId="2E586383" w14:textId="77777777" w:rsidR="000254F1" w:rsidRDefault="00C30DF4">
            <w:pPr>
              <w:pStyle w:val="Compact"/>
            </w:pPr>
            <w:r>
              <w:t>2.37 (1.17-5.67)</w:t>
            </w:r>
          </w:p>
        </w:tc>
        <w:tc>
          <w:tcPr>
            <w:tcW w:w="0" w:type="auto"/>
          </w:tcPr>
          <w:p w14:paraId="0FEE5E93" w14:textId="77777777" w:rsidR="000254F1" w:rsidRDefault="00C30DF4">
            <w:pPr>
              <w:pStyle w:val="Compact"/>
            </w:pPr>
            <w:r>
              <w:t>0.029</w:t>
            </w:r>
          </w:p>
        </w:tc>
      </w:tr>
      <w:tr w:rsidR="000254F1" w14:paraId="3C2255BD" w14:textId="77777777">
        <w:tc>
          <w:tcPr>
            <w:tcW w:w="0" w:type="auto"/>
          </w:tcPr>
          <w:p w14:paraId="41B5FE37" w14:textId="77777777" w:rsidR="000254F1" w:rsidRDefault="00C30DF4">
            <w:pPr>
              <w:pStyle w:val="Compact"/>
            </w:pPr>
            <w:r>
              <w:t>ASA3</w:t>
            </w:r>
          </w:p>
        </w:tc>
        <w:tc>
          <w:tcPr>
            <w:tcW w:w="0" w:type="auto"/>
          </w:tcPr>
          <w:p w14:paraId="7DE66203" w14:textId="77777777" w:rsidR="000254F1" w:rsidRDefault="006178DE">
            <w:pPr>
              <w:pStyle w:val="Compact"/>
            </w:pPr>
            <m:oMathPara>
              <m:oMath>
                <m:sSub>
                  <m:sSubPr>
                    <m:ctrlPr>
                      <w:rPr>
                        <w:rFonts w:ascii="Cambria Math" w:hAnsi="Cambria Math"/>
                      </w:rPr>
                    </m:ctrlPr>
                  </m:sSubPr>
                  <m:e>
                    <m:r>
                      <w:rPr>
                        <w:rFonts w:ascii="Cambria Math" w:hAnsi="Cambria Math"/>
                      </w:rPr>
                      <m:t>X</m:t>
                    </m:r>
                  </m:e>
                  <m:sub>
                    <m:r>
                      <w:rPr>
                        <w:rFonts w:ascii="Cambria Math" w:hAnsi="Cambria Math"/>
                      </w:rPr>
                      <m:t>5</m:t>
                    </m:r>
                  </m:sub>
                </m:sSub>
              </m:oMath>
            </m:oMathPara>
          </w:p>
        </w:tc>
        <w:tc>
          <w:tcPr>
            <w:tcW w:w="0" w:type="auto"/>
          </w:tcPr>
          <w:p w14:paraId="0A4B0BB9" w14:textId="77777777" w:rsidR="000254F1" w:rsidRDefault="00C30DF4">
            <w:pPr>
              <w:pStyle w:val="Compact"/>
              <w:jc w:val="right"/>
            </w:pPr>
            <w:r>
              <w:t>2</w:t>
            </w:r>
          </w:p>
        </w:tc>
        <w:tc>
          <w:tcPr>
            <w:tcW w:w="0" w:type="auto"/>
          </w:tcPr>
          <w:p w14:paraId="7C0D6AC8" w14:textId="77777777" w:rsidR="000254F1" w:rsidRDefault="00C30DF4">
            <w:pPr>
              <w:pStyle w:val="Compact"/>
            </w:pPr>
            <w:r>
              <w:t>4.73 (2.28-11.51)</w:t>
            </w:r>
          </w:p>
        </w:tc>
        <w:tc>
          <w:tcPr>
            <w:tcW w:w="0" w:type="auto"/>
          </w:tcPr>
          <w:p w14:paraId="29C66BCD" w14:textId="77777777" w:rsidR="000254F1" w:rsidRDefault="00C30DF4">
            <w:pPr>
              <w:pStyle w:val="Compact"/>
            </w:pPr>
            <w:r>
              <w:t>&lt;0.001</w:t>
            </w:r>
          </w:p>
        </w:tc>
      </w:tr>
      <w:tr w:rsidR="000254F1" w14:paraId="37FCE038" w14:textId="77777777">
        <w:tc>
          <w:tcPr>
            <w:tcW w:w="0" w:type="auto"/>
          </w:tcPr>
          <w:p w14:paraId="0C400B54" w14:textId="77777777" w:rsidR="000254F1" w:rsidRDefault="00C30DF4">
            <w:pPr>
              <w:pStyle w:val="Compact"/>
            </w:pPr>
            <w:r>
              <w:t>ECI obesity</w:t>
            </w:r>
          </w:p>
        </w:tc>
        <w:tc>
          <w:tcPr>
            <w:tcW w:w="0" w:type="auto"/>
          </w:tcPr>
          <w:p w14:paraId="0FFF5CED" w14:textId="77777777" w:rsidR="000254F1" w:rsidRDefault="006178DE">
            <w:pPr>
              <w:pStyle w:val="Compact"/>
            </w:pPr>
            <m:oMathPara>
              <m:oMath>
                <m:sSub>
                  <m:sSubPr>
                    <m:ctrlPr>
                      <w:rPr>
                        <w:rFonts w:ascii="Cambria Math" w:hAnsi="Cambria Math"/>
                      </w:rPr>
                    </m:ctrlPr>
                  </m:sSubPr>
                  <m:e>
                    <m:r>
                      <w:rPr>
                        <w:rFonts w:ascii="Cambria Math" w:hAnsi="Cambria Math"/>
                      </w:rPr>
                      <m:t>X</m:t>
                    </m:r>
                  </m:e>
                  <m:sub>
                    <m:r>
                      <w:rPr>
                        <w:rFonts w:ascii="Cambria Math" w:hAnsi="Cambria Math"/>
                      </w:rPr>
                      <m:t>6</m:t>
                    </m:r>
                  </m:sub>
                </m:sSub>
              </m:oMath>
            </m:oMathPara>
          </w:p>
        </w:tc>
        <w:tc>
          <w:tcPr>
            <w:tcW w:w="0" w:type="auto"/>
          </w:tcPr>
          <w:p w14:paraId="529CA78B" w14:textId="77777777" w:rsidR="000254F1" w:rsidRDefault="00C30DF4">
            <w:pPr>
              <w:pStyle w:val="Compact"/>
              <w:jc w:val="right"/>
            </w:pPr>
            <w:r>
              <w:t>1</w:t>
            </w:r>
          </w:p>
        </w:tc>
        <w:tc>
          <w:tcPr>
            <w:tcW w:w="0" w:type="auto"/>
          </w:tcPr>
          <w:p w14:paraId="5ED46938" w14:textId="77777777" w:rsidR="000254F1" w:rsidRDefault="00C30DF4">
            <w:pPr>
              <w:pStyle w:val="Compact"/>
            </w:pPr>
            <w:r>
              <w:t>2.09 (0.87-4.21)</w:t>
            </w:r>
          </w:p>
        </w:tc>
        <w:tc>
          <w:tcPr>
            <w:tcW w:w="0" w:type="auto"/>
          </w:tcPr>
          <w:p w14:paraId="15D56E80" w14:textId="77777777" w:rsidR="000254F1" w:rsidRDefault="00C30DF4">
            <w:pPr>
              <w:pStyle w:val="Compact"/>
            </w:pPr>
            <w:r>
              <w:t>0.063</w:t>
            </w:r>
          </w:p>
        </w:tc>
      </w:tr>
      <w:tr w:rsidR="000254F1" w14:paraId="661820DA" w14:textId="77777777">
        <w:tc>
          <w:tcPr>
            <w:tcW w:w="0" w:type="auto"/>
          </w:tcPr>
          <w:p w14:paraId="7B329543" w14:textId="77777777" w:rsidR="000254F1" w:rsidRDefault="00C30DF4">
            <w:pPr>
              <w:pStyle w:val="Compact"/>
            </w:pPr>
            <w:r>
              <w:t>GenderMan</w:t>
            </w:r>
          </w:p>
        </w:tc>
        <w:tc>
          <w:tcPr>
            <w:tcW w:w="0" w:type="auto"/>
          </w:tcPr>
          <w:p w14:paraId="5E953222" w14:textId="77777777" w:rsidR="000254F1" w:rsidRDefault="006178DE">
            <w:pPr>
              <w:pStyle w:val="Compact"/>
            </w:pPr>
            <m:oMathPara>
              <m:oMath>
                <m:sSub>
                  <m:sSubPr>
                    <m:ctrlPr>
                      <w:rPr>
                        <w:rFonts w:ascii="Cambria Math" w:hAnsi="Cambria Math"/>
                      </w:rPr>
                    </m:ctrlPr>
                  </m:sSubPr>
                  <m:e>
                    <m:r>
                      <w:rPr>
                        <w:rFonts w:ascii="Cambria Math" w:hAnsi="Cambria Math"/>
                      </w:rPr>
                      <m:t>X</m:t>
                    </m:r>
                  </m:e>
                  <m:sub>
                    <m:r>
                      <w:rPr>
                        <w:rFonts w:ascii="Cambria Math" w:hAnsi="Cambria Math"/>
                      </w:rPr>
                      <m:t>7</m:t>
                    </m:r>
                  </m:sub>
                </m:sSub>
              </m:oMath>
            </m:oMathPara>
          </w:p>
        </w:tc>
        <w:tc>
          <w:tcPr>
            <w:tcW w:w="0" w:type="auto"/>
          </w:tcPr>
          <w:p w14:paraId="1CB139DD" w14:textId="77777777" w:rsidR="000254F1" w:rsidRDefault="00C30DF4">
            <w:pPr>
              <w:pStyle w:val="Compact"/>
              <w:jc w:val="right"/>
            </w:pPr>
            <w:r>
              <w:t>1</w:t>
            </w:r>
          </w:p>
        </w:tc>
        <w:tc>
          <w:tcPr>
            <w:tcW w:w="0" w:type="auto"/>
          </w:tcPr>
          <w:p w14:paraId="5605A242" w14:textId="77777777" w:rsidR="000254F1" w:rsidRDefault="00C30DF4">
            <w:pPr>
              <w:pStyle w:val="Compact"/>
            </w:pPr>
            <w:r>
              <w:t>1.83 (1.34-2.49)</w:t>
            </w:r>
          </w:p>
        </w:tc>
        <w:tc>
          <w:tcPr>
            <w:tcW w:w="0" w:type="auto"/>
          </w:tcPr>
          <w:p w14:paraId="312EA90D" w14:textId="77777777" w:rsidR="000254F1" w:rsidRDefault="00C30DF4">
            <w:pPr>
              <w:pStyle w:val="Compact"/>
            </w:pPr>
            <w:r>
              <w:t>&lt;0.001</w:t>
            </w:r>
          </w:p>
        </w:tc>
      </w:tr>
      <w:tr w:rsidR="000254F1" w14:paraId="15317CDE" w14:textId="77777777">
        <w:tc>
          <w:tcPr>
            <w:tcW w:w="0" w:type="auto"/>
          </w:tcPr>
          <w:p w14:paraId="46B12FD3" w14:textId="77777777" w:rsidR="000254F1" w:rsidRDefault="00C30DF4">
            <w:pPr>
              <w:pStyle w:val="Compact"/>
            </w:pPr>
            <w:r>
              <w:t>Age</w:t>
            </w:r>
          </w:p>
        </w:tc>
        <w:tc>
          <w:tcPr>
            <w:tcW w:w="0" w:type="auto"/>
          </w:tcPr>
          <w:p w14:paraId="16848952" w14:textId="77777777" w:rsidR="000254F1" w:rsidRDefault="006178DE">
            <w:pPr>
              <w:pStyle w:val="Compact"/>
            </w:pPr>
            <m:oMathPara>
              <m:oMath>
                <m:sSub>
                  <m:sSubPr>
                    <m:ctrlPr>
                      <w:rPr>
                        <w:rFonts w:ascii="Cambria Math" w:hAnsi="Cambria Math"/>
                      </w:rPr>
                    </m:ctrlPr>
                  </m:sSubPr>
                  <m:e>
                    <m:r>
                      <w:rPr>
                        <w:rFonts w:ascii="Cambria Math" w:hAnsi="Cambria Math"/>
                      </w:rPr>
                      <m:t>X</m:t>
                    </m:r>
                  </m:e>
                  <m:sub>
                    <m:r>
                      <w:rPr>
                        <w:rFonts w:ascii="Cambria Math" w:hAnsi="Cambria Math"/>
                      </w:rPr>
                      <m:t>8</m:t>
                    </m:r>
                  </m:sub>
                </m:sSub>
              </m:oMath>
            </m:oMathPara>
          </w:p>
        </w:tc>
        <w:tc>
          <w:tcPr>
            <w:tcW w:w="0" w:type="auto"/>
          </w:tcPr>
          <w:p w14:paraId="7594D631" w14:textId="77777777" w:rsidR="000254F1" w:rsidRDefault="00C30DF4">
            <w:pPr>
              <w:pStyle w:val="Compact"/>
              <w:jc w:val="right"/>
            </w:pPr>
            <w:r>
              <w:t>0</w:t>
            </w:r>
          </w:p>
        </w:tc>
        <w:tc>
          <w:tcPr>
            <w:tcW w:w="0" w:type="auto"/>
          </w:tcPr>
          <w:p w14:paraId="69EA19F9" w14:textId="77777777" w:rsidR="000254F1" w:rsidRDefault="00C30DF4">
            <w:pPr>
              <w:pStyle w:val="Compact"/>
            </w:pPr>
            <w:r>
              <w:t>1.08 (1.06-1.10)</w:t>
            </w:r>
          </w:p>
        </w:tc>
        <w:tc>
          <w:tcPr>
            <w:tcW w:w="0" w:type="auto"/>
          </w:tcPr>
          <w:p w14:paraId="54F34F2E" w14:textId="77777777" w:rsidR="000254F1" w:rsidRDefault="00C30DF4">
            <w:pPr>
              <w:pStyle w:val="Compact"/>
            </w:pPr>
            <w:r>
              <w:t>&lt;0.001</w:t>
            </w:r>
          </w:p>
        </w:tc>
      </w:tr>
      <w:tr w:rsidR="000254F1" w14:paraId="4BAE7061" w14:textId="77777777">
        <w:tc>
          <w:tcPr>
            <w:tcW w:w="0" w:type="auto"/>
          </w:tcPr>
          <w:p w14:paraId="26900C5E" w14:textId="77777777" w:rsidR="000254F1" w:rsidRDefault="00C30DF4">
            <w:pPr>
              <w:pStyle w:val="Compact"/>
            </w:pPr>
            <w:r>
              <w:t>anemia</w:t>
            </w:r>
          </w:p>
        </w:tc>
        <w:tc>
          <w:tcPr>
            <w:tcW w:w="0" w:type="auto"/>
          </w:tcPr>
          <w:p w14:paraId="7F374311" w14:textId="77777777" w:rsidR="000254F1" w:rsidRDefault="006178DE">
            <w:pPr>
              <w:pStyle w:val="Compact"/>
            </w:pPr>
            <m:oMathPara>
              <m:oMath>
                <m:sSub>
                  <m:sSubPr>
                    <m:ctrlPr>
                      <w:rPr>
                        <w:rFonts w:ascii="Cambria Math" w:hAnsi="Cambria Math"/>
                      </w:rPr>
                    </m:ctrlPr>
                  </m:sSubPr>
                  <m:e>
                    <m:r>
                      <w:rPr>
                        <w:rFonts w:ascii="Cambria Math" w:hAnsi="Cambria Math"/>
                      </w:rPr>
                      <m:t>X</m:t>
                    </m:r>
                  </m:e>
                  <m:sub>
                    <m:r>
                      <w:rPr>
                        <w:rFonts w:ascii="Cambria Math" w:hAnsi="Cambria Math"/>
                      </w:rPr>
                      <m:t>9</m:t>
                    </m:r>
                  </m:sub>
                </m:sSub>
              </m:oMath>
            </m:oMathPara>
          </w:p>
        </w:tc>
        <w:tc>
          <w:tcPr>
            <w:tcW w:w="0" w:type="auto"/>
          </w:tcPr>
          <w:p w14:paraId="0614E9FA" w14:textId="77777777" w:rsidR="000254F1" w:rsidRDefault="00C30DF4">
            <w:pPr>
              <w:pStyle w:val="Compact"/>
              <w:jc w:val="right"/>
            </w:pPr>
            <w:r>
              <w:t>1</w:t>
            </w:r>
          </w:p>
        </w:tc>
        <w:tc>
          <w:tcPr>
            <w:tcW w:w="0" w:type="auto"/>
          </w:tcPr>
          <w:p w14:paraId="6B60C69A" w14:textId="77777777" w:rsidR="000254F1" w:rsidRDefault="00C30DF4">
            <w:pPr>
              <w:pStyle w:val="Compact"/>
            </w:pPr>
            <w:r>
              <w:t>1.83 (0.56-4.42)</w:t>
            </w:r>
          </w:p>
        </w:tc>
        <w:tc>
          <w:tcPr>
            <w:tcW w:w="0" w:type="auto"/>
          </w:tcPr>
          <w:p w14:paraId="7AAFF748" w14:textId="77777777" w:rsidR="000254F1" w:rsidRDefault="00C30DF4">
            <w:pPr>
              <w:pStyle w:val="Compact"/>
            </w:pPr>
            <w:r>
              <w:t>0.238</w:t>
            </w:r>
          </w:p>
        </w:tc>
      </w:tr>
      <w:tr w:rsidR="000254F1" w14:paraId="2551864C" w14:textId="77777777">
        <w:tc>
          <w:tcPr>
            <w:tcW w:w="0" w:type="auto"/>
          </w:tcPr>
          <w:p w14:paraId="7E1A1060" w14:textId="77777777" w:rsidR="000254F1" w:rsidRDefault="00C30DF4">
            <w:pPr>
              <w:pStyle w:val="Compact"/>
            </w:pPr>
            <w:r>
              <w:t>heart condition</w:t>
            </w:r>
          </w:p>
        </w:tc>
        <w:tc>
          <w:tcPr>
            <w:tcW w:w="0" w:type="auto"/>
          </w:tcPr>
          <w:p w14:paraId="48F33C98" w14:textId="77777777" w:rsidR="000254F1" w:rsidRDefault="006178DE">
            <w:pPr>
              <w:pStyle w:val="Compact"/>
            </w:pPr>
            <m:oMathPara>
              <m:oMath>
                <m:sSub>
                  <m:sSubPr>
                    <m:ctrlPr>
                      <w:rPr>
                        <w:rFonts w:ascii="Cambria Math" w:hAnsi="Cambria Math"/>
                      </w:rPr>
                    </m:ctrlPr>
                  </m:sSubPr>
                  <m:e>
                    <m:r>
                      <w:rPr>
                        <w:rFonts w:ascii="Cambria Math" w:hAnsi="Cambria Math"/>
                      </w:rPr>
                      <m:t>X</m:t>
                    </m:r>
                  </m:e>
                  <m:sub>
                    <m:r>
                      <w:rPr>
                        <w:rFonts w:ascii="Cambria Math" w:hAnsi="Cambria Math"/>
                      </w:rPr>
                      <m:t>10</m:t>
                    </m:r>
                  </m:sub>
                </m:sSub>
              </m:oMath>
            </m:oMathPara>
          </w:p>
        </w:tc>
        <w:tc>
          <w:tcPr>
            <w:tcW w:w="0" w:type="auto"/>
          </w:tcPr>
          <w:p w14:paraId="366867AA" w14:textId="77777777" w:rsidR="000254F1" w:rsidRDefault="00C30DF4">
            <w:pPr>
              <w:pStyle w:val="Compact"/>
              <w:jc w:val="right"/>
            </w:pPr>
            <w:r>
              <w:t>1</w:t>
            </w:r>
          </w:p>
        </w:tc>
        <w:tc>
          <w:tcPr>
            <w:tcW w:w="0" w:type="auto"/>
          </w:tcPr>
          <w:p w14:paraId="5E5DB36E" w14:textId="77777777" w:rsidR="000254F1" w:rsidRDefault="00C30DF4">
            <w:pPr>
              <w:pStyle w:val="Compact"/>
            </w:pPr>
            <w:r>
              <w:t>1.73 (1.12-2.59)</w:t>
            </w:r>
          </w:p>
        </w:tc>
        <w:tc>
          <w:tcPr>
            <w:tcW w:w="0" w:type="auto"/>
          </w:tcPr>
          <w:p w14:paraId="4BB97886" w14:textId="77777777" w:rsidR="000254F1" w:rsidRDefault="00C30DF4">
            <w:pPr>
              <w:pStyle w:val="Compact"/>
            </w:pPr>
            <w:r>
              <w:t>0.010</w:t>
            </w:r>
          </w:p>
        </w:tc>
      </w:tr>
    </w:tbl>
    <w:p w14:paraId="4399CE60" w14:textId="77777777" w:rsidR="000254F1" w:rsidRDefault="00C30DF4">
      <w:pPr>
        <w:pStyle w:val="Brdtext"/>
      </w:pPr>
      <w:r>
        <w:t>We have provided a web calculator to aid clinical model usage in practice (</w:t>
      </w:r>
      <w:hyperlink r:id="rId18">
        <w:r>
          <w:rPr>
            <w:rStyle w:val="Hyperlnk"/>
          </w:rPr>
          <w:t>https://erikbulow.shinyapps.io/thamortpred/</w:t>
        </w:r>
      </w:hyperlink>
      <w:r>
        <w:t>).</w:t>
      </w:r>
    </w:p>
    <w:p w14:paraId="7E8F1EA0" w14:textId="77777777" w:rsidR="000254F1" w:rsidRDefault="00C30DF4">
      <w:pPr>
        <w:pStyle w:val="Rubrik1"/>
      </w:pPr>
      <w:bookmarkStart w:id="357" w:name="discussion"/>
      <w:r>
        <w:t>Discussion</w:t>
      </w:r>
      <w:bookmarkEnd w:id="357"/>
    </w:p>
    <w:p w14:paraId="5396D397" w14:textId="77777777" w:rsidR="000254F1" w:rsidRDefault="00C30DF4">
      <w:pPr>
        <w:pStyle w:val="FirstParagraph"/>
      </w:pPr>
      <w:r>
        <w:t>In this nationwide cohort study we intended to compare the performance of a set of easily accessible data that are routinely collected in daily clinical practice with the complex comorbidity coding algorithms suggested by Charlson and Elixhauser. We found that a multivariable main effects logistic regression model with age, sex, ASA, cancer, CNS, kidney disease, obesity, anemia and heart condition was able to make better predictions than either CCI or ECI.</w:t>
      </w:r>
    </w:p>
    <w:p w14:paraId="5C401E3F" w14:textId="77777777" w:rsidR="000254F1" w:rsidRDefault="00C30DF4">
      <w:pPr>
        <w:pStyle w:val="Brdtext"/>
      </w:pPr>
      <w:r>
        <w:t>The resulting “BRL any” model can predict the probability of death (</w:t>
      </w:r>
      <m:oMath>
        <m:r>
          <w:rPr>
            <w:rFonts w:ascii="Cambria Math" w:hAnsi="Cambria Math"/>
          </w:rPr>
          <m:t>p</m:t>
        </m:r>
      </m:oMath>
      <w:r>
        <w:t>) within 90 days for new patients as:</w:t>
      </w:r>
    </w:p>
    <w:p w14:paraId="22D54149" w14:textId="77777777" w:rsidR="000254F1" w:rsidRDefault="00C30DF4">
      <w:pPr>
        <w:pStyle w:val="Brdtext"/>
      </w:pPr>
      <m:oMathPara>
        <m:oMathParaPr>
          <m:jc m:val="center"/>
        </m:oMathParaPr>
        <m:oMath>
          <m:r>
            <w:rPr>
              <w:rFonts w:ascii="Cambria Math" w:hAnsi="Cambria Math"/>
            </w:rPr>
            <m:t>p=1/(1+</m:t>
          </m:r>
          <m:r>
            <m:rPr>
              <m:sty m:val="p"/>
            </m:rPr>
            <w:rPr>
              <w:rFonts w:ascii="Cambria Math" w:hAnsi="Cambria Math"/>
            </w:rPr>
            <m:t>exp</m:t>
          </m:r>
          <m:r>
            <w:rPr>
              <w:rFonts w:ascii="Cambria Math" w:hAnsi="Cambria Math"/>
            </w:rPr>
            <m:t>(-13+0.72⋅</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+0.90⋅</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+1.24⋅</m:t>
          </m:r>
          <m:sSub>
            <m:sSubPr>
              <m:ctrlPr>
                <w:rPr>
                  <w:rFonts w:ascii="Cambria Math" w:hAnsi="Cambria Math"/>
                </w:rPr>
              </m:ctrlPr>
            </m:sSubPr>
            <m:e>
              <m:r>
                <w:rPr>
                  <w:rFonts w:ascii="Cambria Math" w:hAnsi="Cambria Math"/>
                </w:rPr>
                <m:t>X</m:t>
              </m:r>
            </m:e>
            <m:sub>
              <m:r>
                <w:rPr>
                  <w:rFonts w:ascii="Cambria Math" w:hAnsi="Cambria Math"/>
                </w:rPr>
                <m:t>3</m:t>
              </m:r>
            </m:sub>
          </m:sSub>
          <m:r>
            <w:rPr>
              <w:rFonts w:ascii="Cambria Math" w:hAnsi="Cambria Math"/>
            </w:rPr>
            <m:t>+0.86⋅</m:t>
          </m:r>
          <m:sSub>
            <m:sSubPr>
              <m:ctrlPr>
                <w:rPr>
                  <w:rFonts w:ascii="Cambria Math" w:hAnsi="Cambria Math"/>
                </w:rPr>
              </m:ctrlPr>
            </m:sSubPr>
            <m:e>
              <m:r>
                <w:rPr>
                  <w:rFonts w:ascii="Cambria Math" w:hAnsi="Cambria Math"/>
                </w:rPr>
                <m:t>X</m:t>
              </m:r>
            </m:e>
            <m:sub>
              <m:r>
                <w:rPr>
                  <w:rFonts w:ascii="Cambria Math" w:hAnsi="Cambria Math"/>
                </w:rPr>
                <m:t>4</m:t>
              </m:r>
            </m:sub>
          </m:sSub>
          <m:r>
            <w:rPr>
              <w:rFonts w:ascii="Cambria Math" w:hAnsi="Cambria Math"/>
            </w:rPr>
            <m:t>+1.55⋅</m:t>
          </m:r>
          <m:sSub>
            <m:sSubPr>
              <m:ctrlPr>
                <w:rPr>
                  <w:rFonts w:ascii="Cambria Math" w:hAnsi="Cambria Math"/>
                </w:rPr>
              </m:ctrlPr>
            </m:sSubPr>
            <m:e>
              <m:r>
                <w:rPr>
                  <w:rFonts w:ascii="Cambria Math" w:hAnsi="Cambria Math"/>
                </w:rPr>
                <m:t>X</m:t>
              </m:r>
            </m:e>
            <m:sub>
              <m:r>
                <w:rPr>
                  <w:rFonts w:ascii="Cambria Math" w:hAnsi="Cambria Math"/>
                </w:rPr>
                <m:t>5</m:t>
              </m:r>
            </m:sub>
          </m:sSub>
          <m:r>
            <w:rPr>
              <w:rFonts w:ascii="Cambria Math" w:hAnsi="Cambria Math"/>
            </w:rPr>
            <m:t>+0.74⋅</m:t>
          </m:r>
          <m:sSub>
            <m:sSubPr>
              <m:ctrlPr>
                <w:rPr>
                  <w:rFonts w:ascii="Cambria Math" w:hAnsi="Cambria Math"/>
                </w:rPr>
              </m:ctrlPr>
            </m:sSubPr>
            <m:e>
              <m:r>
                <w:rPr>
                  <w:rFonts w:ascii="Cambria Math" w:hAnsi="Cambria Math"/>
                </w:rPr>
                <m:t>X</m:t>
              </m:r>
            </m:e>
            <m:sub>
              <m:r>
                <w:rPr>
                  <w:rFonts w:ascii="Cambria Math" w:hAnsi="Cambria Math"/>
                </w:rPr>
                <m:t>6</m:t>
              </m:r>
            </m:sub>
          </m:sSub>
          <m:r>
            <w:rPr>
              <w:rFonts w:ascii="Cambria Math" w:hAnsi="Cambria Math"/>
            </w:rPr>
            <m:t>+0.60⋅</m:t>
          </m:r>
          <m:sSub>
            <m:sSubPr>
              <m:ctrlPr>
                <w:rPr>
                  <w:rFonts w:ascii="Cambria Math" w:hAnsi="Cambria Math"/>
                </w:rPr>
              </m:ctrlPr>
            </m:sSubPr>
            <m:e>
              <m:r>
                <w:rPr>
                  <w:rFonts w:ascii="Cambria Math" w:hAnsi="Cambria Math"/>
                </w:rPr>
                <m:t>X</m:t>
              </m:r>
            </m:e>
            <m:sub>
              <m:r>
                <w:rPr>
                  <w:rFonts w:ascii="Cambria Math" w:hAnsi="Cambria Math"/>
                </w:rPr>
                <m:t>7</m:t>
              </m:r>
            </m:sub>
          </m:sSub>
          <m:r>
            <w:rPr>
              <w:rFonts w:ascii="Cambria Math" w:hAnsi="Cambria Math"/>
            </w:rPr>
            <m:t>+0.08⋅</m:t>
          </m:r>
          <m:sSub>
            <m:sSubPr>
              <m:ctrlPr>
                <w:rPr>
                  <w:rFonts w:ascii="Cambria Math" w:hAnsi="Cambria Math"/>
                </w:rPr>
              </m:ctrlPr>
            </m:sSubPr>
            <m:e>
              <m:r>
                <w:rPr>
                  <w:rFonts w:ascii="Cambria Math" w:hAnsi="Cambria Math"/>
                </w:rPr>
                <m:t>X</m:t>
              </m:r>
            </m:e>
            <m:sub>
              <m:r>
                <w:rPr>
                  <w:rFonts w:ascii="Cambria Math" w:hAnsi="Cambria Math"/>
                </w:rPr>
                <m:t>8</m:t>
              </m:r>
            </m:sub>
          </m:sSub>
          <m:r>
            <w:rPr>
              <w:rFonts w:ascii="Cambria Math" w:hAnsi="Cambria Math"/>
            </w:rPr>
            <m:t>+0.61⋅</m:t>
          </m:r>
          <m:sSub>
            <m:sSubPr>
              <m:ctrlPr>
                <w:rPr>
                  <w:rFonts w:ascii="Cambria Math" w:hAnsi="Cambria Math"/>
                </w:rPr>
              </m:ctrlPr>
            </m:sSubPr>
            <m:e>
              <m:r>
                <w:rPr>
                  <w:rFonts w:ascii="Cambria Math" w:hAnsi="Cambria Math"/>
                </w:rPr>
                <m:t>X</m:t>
              </m:r>
            </m:e>
            <m:sub>
              <m:r>
                <w:rPr>
                  <w:rFonts w:ascii="Cambria Math" w:hAnsi="Cambria Math"/>
                </w:rPr>
                <m:t>9</m:t>
              </m:r>
            </m:sub>
          </m:sSub>
          <m:r>
            <w:rPr>
              <w:rFonts w:ascii="Cambria Math" w:hAnsi="Cambria Math"/>
            </w:rPr>
            <m:t>+0.55⋅</m:t>
          </m:r>
          <m:sSub>
            <m:sSubPr>
              <m:ctrlPr>
                <w:rPr>
                  <w:rFonts w:ascii="Cambria Math" w:hAnsi="Cambria Math"/>
                </w:rPr>
              </m:ctrlPr>
            </m:sSubPr>
            <m:e>
              <m:r>
                <w:rPr>
                  <w:rFonts w:ascii="Cambria Math" w:hAnsi="Cambria Math"/>
                </w:rPr>
                <m:t>X</m:t>
              </m:r>
            </m:e>
            <m:sub>
              <m:r>
                <w:rPr>
                  <w:rFonts w:ascii="Cambria Math" w:hAnsi="Cambria Math"/>
                </w:rPr>
                <m:t>10</m:t>
              </m:r>
            </m:sub>
          </m:sSub>
          <m:r>
            <w:rPr>
              <w:rFonts w:ascii="Cambria Math" w:hAnsi="Cambria Math"/>
            </w:rPr>
            <m:t>))</m:t>
          </m:r>
        </m:oMath>
      </m:oMathPara>
    </w:p>
    <w:p w14:paraId="6A3664A9" w14:textId="77777777" w:rsidR="000254F1" w:rsidRDefault="00C30DF4">
      <w:pPr>
        <w:pStyle w:val="FirstParagraph"/>
      </w:pPr>
      <w:r>
        <w:t xml:space="preserve">where </w:t>
      </w:r>
      <m:oMath>
        <m:sSub>
          <m:sSubPr>
            <m:ctrlPr>
              <w:rPr>
                <w:rFonts w:ascii="Cambria Math" w:hAnsi="Cambria Math"/>
              </w:rPr>
            </m:ctrlPr>
          </m:sSubPr>
          <m:e>
            <m:r>
              <w:rPr>
                <w:rFonts w:ascii="Cambria Math" w:hAnsi="Cambria Math"/>
              </w:rPr>
              <m:t>X</m:t>
            </m:r>
          </m:e>
          <m:sub>
            <m:r>
              <w:rPr>
                <w:rFonts w:ascii="Cambria Math" w:hAnsi="Cambria Math"/>
              </w:rPr>
              <m:t>i</m:t>
            </m:r>
          </m:sub>
        </m:sSub>
      </m:oMath>
      <w:r>
        <w:t xml:space="preserve"> indicate independent variables as notated in table 4. This formula is valid for patients within the observed age range (35 - 99 years).</w:t>
      </w:r>
    </w:p>
    <w:p w14:paraId="43C08AC0" w14:textId="77777777" w:rsidR="000254F1" w:rsidRDefault="00C30DF4">
      <w:pPr>
        <w:pStyle w:val="Brdtext"/>
      </w:pPr>
      <w:r>
        <w:t>For example a 35 yer old woman with ASA = 1 and none of the important comorbidities would only have a 0.0032 % risk to die within 90 days after elective THA surgery. Another woman, 67 years old (the first age quantile), have a higher risk of 0.038 %. A man, 78 years old (the third age quantile) with ASA = 3 and a previous heart condition would have a risk of 1.3 % risk. The perhaps unrealistic case of a 99 year old man with ASA = 3 and all listed comorbidities would have a theoretical risk as high as 82 %. Note however that this extreme case relies on extrapolation which is highly unreliable, since no such person was actually observed.</w:t>
      </w:r>
    </w:p>
    <w:p w14:paraId="4C97BC0B" w14:textId="77777777" w:rsidR="000254F1" w:rsidRDefault="00C30DF4">
      <w:pPr>
        <w:pStyle w:val="Brdtext"/>
      </w:pPr>
      <w:r>
        <w:t>Some covariates in the “BRL any” model were not statistically significant by themselves but were still relevant due to unobserved heterogeneity (Mood 2010). Obesity for example is known to be associated with a higher risk of morbidity and all-cause mortality (Must and McKeown 2000). However, previous studies on primary THA cohorts have not indicated a higher risk of mortality in obese patients (Wallace et al. 2014). An explanation could be that obese patients selected for THA are comparably healthy and often younger.</w:t>
      </w:r>
    </w:p>
    <w:p w14:paraId="7415D918" w14:textId="26894FD3" w:rsidR="000254F1" w:rsidRDefault="00C30DF4">
      <w:pPr>
        <w:pStyle w:val="Brdtext"/>
      </w:pPr>
      <w:r>
        <w:t xml:space="preserve">Cancer could also be dropped as a predictor without any loss of predictive power. It was also encouraging that socio-demographic factors such as education and civil status, or organizational factors such as type of hospital, did not have a strong enough influence </w:t>
      </w:r>
      <w:del w:id="358" w:author="anne garland" w:date="2019-10-07T12:18:00Z">
        <w:r w:rsidDel="00727DF3">
          <w:delText xml:space="preserve">of death </w:delText>
        </w:r>
      </w:del>
      <w:r>
        <w:t>to be included in the final model.</w:t>
      </w:r>
    </w:p>
    <w:p w14:paraId="05366B87" w14:textId="77777777" w:rsidR="000254F1" w:rsidRDefault="00C30DF4">
      <w:pPr>
        <w:pStyle w:val="Brdtext"/>
      </w:pPr>
      <w:r>
        <w:t xml:space="preserve">It is known that male sex is associated with earlier deaths and that the remaining life span will decrease with increased age. It is less obvious that this relation must be linear. We used restricted cubic splines to allow a more flexible relation, but found that a linear relationship was equally good. Our model includes ASA class which is routinely assessed pre-operatively in most developed countries. It is however known to have a high degree of internal variability (Haynes and Lawler 1995). It has previously been compared to the CCI, but not with respect to mortality after THA (Whitmore et al. 2014; Kork et al. 2015). Patients with ASA 4-6 were excluded since those categories describe severe disease, moribund and brain-dead individuals. It can be questioned whether such classification is correct for our cohort. Comorbidities are also known to influence the outcome after THA (Inacio et al. 2015; Gordon et al. 2013; Hofstede et al. </w:t>
      </w:r>
      <w:commentRangeStart w:id="359"/>
      <w:r>
        <w:t>2016</w:t>
      </w:r>
      <w:commentRangeEnd w:id="359"/>
      <w:r w:rsidR="00727DF3">
        <w:rPr>
          <w:rStyle w:val="Kommentarsreferens"/>
        </w:rPr>
        <w:commentReference w:id="359"/>
      </w:r>
      <w:r>
        <w:t>). Coding algorithms on the other hand are complex and not used in clinical settings since the administrative burden is too high. CCI comprise 1,178 ICD-10 codes and ECI 1,516. Therefore, such indices are only used by researchers.</w:t>
      </w:r>
    </w:p>
    <w:p w14:paraId="13C7CC9F" w14:textId="77777777" w:rsidR="000254F1" w:rsidRDefault="00C30DF4">
      <w:pPr>
        <w:pStyle w:val="Brdtext"/>
      </w:pPr>
      <w:r>
        <w:t xml:space="preserve">Risk prediction may be useful in the process of patient selection prior to surgery, in the preoperative risk management including a review of current medications, and in perioperative anesthesia management. A number of risk prediction tools of various complexity for adverse outcomes after total joint replacements have been introduced but none has been broadly accepted (Manning, Edelstein, and Alvi </w:t>
      </w:r>
      <w:commentRangeStart w:id="360"/>
      <w:r>
        <w:t>2016</w:t>
      </w:r>
      <w:commentRangeEnd w:id="360"/>
      <w:r w:rsidR="00727DF3">
        <w:rPr>
          <w:rStyle w:val="Kommentarsreferens"/>
        </w:rPr>
        <w:commentReference w:id="360"/>
      </w:r>
      <w:r>
        <w:t>). In the context of trauma surgery outcome prediction tools are common, and it seems possible to reduce the number of items without losing predictive power (Gerdin et al. 2016). Our results indicate that the risk of early postoperative mortality after THA could be assessed by a relatively simple prediction model.</w:t>
      </w:r>
    </w:p>
    <w:p w14:paraId="7301BA8A" w14:textId="77777777" w:rsidR="000254F1" w:rsidRDefault="00C30DF4">
      <w:pPr>
        <w:pStyle w:val="Brdtext"/>
      </w:pPr>
      <w:r>
        <w:t>A strength of this study is the nationwide design with a large cohort of primary THA patients. We were able to use exact data linkage by the Swedish unique identity numbers and had no censoring. Our data sources are valid with low proportions of missing data (Söderman et al. 2000, 2001; Kärrholm et al. 2019; Ludvigsson et al. 2011).</w:t>
      </w:r>
    </w:p>
    <w:p w14:paraId="245E249D" w14:textId="4FFDD4EF" w:rsidR="000254F1" w:rsidRDefault="00C30DF4">
      <w:pPr>
        <w:pStyle w:val="Brdtext"/>
      </w:pPr>
      <w:r>
        <w:t xml:space="preserve">The risk of coding errors might be a limitation to the study, especially so if coding routines </w:t>
      </w:r>
      <w:ins w:id="361" w:author="anne garland" w:date="2019-10-07T12:22:00Z">
        <w:r w:rsidR="00727DF3">
          <w:t xml:space="preserve">would </w:t>
        </w:r>
      </w:ins>
      <w:del w:id="362" w:author="anne garland" w:date="2019-10-07T12:22:00Z">
        <w:r w:rsidDel="00727DF3">
          <w:delText xml:space="preserve">might </w:delText>
        </w:r>
      </w:del>
      <w:r>
        <w:t>change over time. It should also be remembered that the risk model does not study THA as an observed intervention. We merely followed the cohort who did already have THA. Hence, deaths within 90 days might occur for the patients regardless if THA is inserted or not. The proximity in dates however, the maximum of 90 days from THA to death, is an indication that the operation might have influenced the deaths observed. The insertion of an elective THA is always preceded by a clinical judgement. Hence, no patient with a foreseen death near-by is given THA to begin with. We therefore believe that at least a non-significant proportion of deaths within 90 days are related to the THA surgery, or with complications thereafter.</w:t>
      </w:r>
    </w:p>
    <w:p w14:paraId="4AAF64D7" w14:textId="77777777" w:rsidR="000254F1" w:rsidRDefault="00C30DF4">
      <w:pPr>
        <w:pStyle w:val="Brdtext"/>
      </w:pPr>
      <w:r>
        <w:t>We hope that the supplied web calculator and the transparent reporting of this model might lead to clinical usage that can be part of a pre-surgery discussion between doctors and patients in need of THA.</w:t>
      </w:r>
    </w:p>
    <w:p w14:paraId="45BC62B9" w14:textId="77777777" w:rsidR="000254F1" w:rsidRDefault="00C30DF4">
      <w:pPr>
        <w:pStyle w:val="Rubrik1"/>
      </w:pPr>
      <w:bookmarkStart w:id="363" w:name="contribution-of-authors"/>
      <w:r>
        <w:t>Contribution of authors</w:t>
      </w:r>
      <w:bookmarkEnd w:id="363"/>
    </w:p>
    <w:p w14:paraId="67242C25" w14:textId="77777777" w:rsidR="000254F1" w:rsidRDefault="00C30DF4">
      <w:pPr>
        <w:pStyle w:val="FirstParagraph"/>
      </w:pPr>
      <w:r>
        <w:t>AG and NH initiated the study and managed the ethical review board application. EB, EL and SN performed the statistical analyses. AG and EB drafted the manuscript. All authors edited and finalized the manuscript.</w:t>
      </w:r>
    </w:p>
    <w:p w14:paraId="71BE7895" w14:textId="77777777" w:rsidR="000254F1" w:rsidRDefault="00C30DF4">
      <w:pPr>
        <w:pStyle w:val="Rubrik1"/>
      </w:pPr>
      <w:bookmarkStart w:id="364" w:name="bibliography"/>
      <w:r>
        <w:t>Bibliography</w:t>
      </w:r>
      <w:bookmarkEnd w:id="364"/>
    </w:p>
    <w:p w14:paraId="3324D09C" w14:textId="77777777" w:rsidR="000254F1" w:rsidRDefault="00C30DF4">
      <w:pPr>
        <w:pStyle w:val="Litteraturfrteckning"/>
      </w:pPr>
      <w:bookmarkStart w:id="365" w:name="ref-Austin2004"/>
      <w:bookmarkStart w:id="366" w:name="refs"/>
      <w:r>
        <w:t xml:space="preserve">Austin, Peter C, and Jack V Tu. 2004. “Bootstrap Methods for Developing Predictive Models.” </w:t>
      </w:r>
      <w:r>
        <w:rPr>
          <w:i/>
        </w:rPr>
        <w:t>The American Statistician</w:t>
      </w:r>
      <w:r>
        <w:t xml:space="preserve"> 58 (2): 131–37. </w:t>
      </w:r>
      <w:hyperlink r:id="rId19">
        <w:r>
          <w:rPr>
            <w:rStyle w:val="Hyperlnk"/>
          </w:rPr>
          <w:t>https://doi.org/10.1198/0003130043277</w:t>
        </w:r>
      </w:hyperlink>
      <w:r>
        <w:t>.</w:t>
      </w:r>
    </w:p>
    <w:p w14:paraId="2663BA7A" w14:textId="77777777" w:rsidR="000254F1" w:rsidRDefault="00C30DF4">
      <w:pPr>
        <w:pStyle w:val="Litteraturfrteckning"/>
      </w:pPr>
      <w:bookmarkStart w:id="367" w:name="ref-Bozic2013"/>
      <w:bookmarkEnd w:id="365"/>
      <w:r>
        <w:t xml:space="preserve">Bozic, Kevin J, Ravi K Bashyal, Shawn G Anthony, Vanessa Chiu, Brandon Shulman, and Harry E Rubash. 2013. “Is administratively coded comorbidity and complication data in total joint arthroplasty valid?” </w:t>
      </w:r>
      <w:r>
        <w:rPr>
          <w:i/>
        </w:rPr>
        <w:t>Clinical Orthopaedics and Related Research</w:t>
      </w:r>
      <w:r>
        <w:t xml:space="preserve"> 471 (1): 201–5. </w:t>
      </w:r>
      <w:hyperlink r:id="rId20">
        <w:r>
          <w:rPr>
            <w:rStyle w:val="Hyperlnk"/>
          </w:rPr>
          <w:t>https://doi.org/10.1007/s11999-012-2352-1</w:t>
        </w:r>
      </w:hyperlink>
      <w:r>
        <w:t>.</w:t>
      </w:r>
    </w:p>
    <w:p w14:paraId="5AF5B0F0" w14:textId="77777777" w:rsidR="000254F1" w:rsidRDefault="00C30DF4">
      <w:pPr>
        <w:pStyle w:val="Litteraturfrteckning"/>
      </w:pPr>
      <w:bookmarkStart w:id="368" w:name="ref-Bulow2019a"/>
      <w:bookmarkEnd w:id="367"/>
      <w:r>
        <w:t xml:space="preserve">Bülow, Erik. 2019. “Second is better! Large similarities between unilateral and second two-stage bilateral total hip arthroplasty for 70,694 patients with osteoarthritis.” In </w:t>
      </w:r>
      <w:r>
        <w:rPr>
          <w:i/>
        </w:rPr>
        <w:t>8th International Congress of Arthroplasty Registries</w:t>
      </w:r>
      <w:r>
        <w:t>, No 14. Leiden.</w:t>
      </w:r>
    </w:p>
    <w:p w14:paraId="1E91C021" w14:textId="77777777" w:rsidR="000254F1" w:rsidRDefault="00C30DF4">
      <w:pPr>
        <w:pStyle w:val="Litteraturfrteckning"/>
      </w:pPr>
      <w:bookmarkStart w:id="369" w:name="ref-Bulow2017"/>
      <w:bookmarkEnd w:id="368"/>
      <w:r>
        <w:t xml:space="preserve">Bülow, Erik, Ola Rolfson, Peter Cnudde, Cecilia Rogmark, Göran Garellick, and Szilárd Nemes. 2017. “Comorbidity does not predict long-term mortality after total hip arthroplasty.” </w:t>
      </w:r>
      <w:r>
        <w:rPr>
          <w:i/>
        </w:rPr>
        <w:t>Acta Orthopaedica</w:t>
      </w:r>
      <w:r>
        <w:t xml:space="preserve"> 88 (July): 1–6. </w:t>
      </w:r>
      <w:hyperlink r:id="rId21">
        <w:r>
          <w:rPr>
            <w:rStyle w:val="Hyperlnk"/>
          </w:rPr>
          <w:t>https://doi.org/10.1080/17453674.2017.1341243</w:t>
        </w:r>
      </w:hyperlink>
      <w:r>
        <w:t>.</w:t>
      </w:r>
    </w:p>
    <w:p w14:paraId="58847CC4" w14:textId="77777777" w:rsidR="000254F1" w:rsidRDefault="00C30DF4">
      <w:pPr>
        <w:pStyle w:val="Litteraturfrteckning"/>
      </w:pPr>
      <w:bookmarkStart w:id="370" w:name="ref-Charlson1987"/>
      <w:bookmarkEnd w:id="369"/>
      <w:r>
        <w:t xml:space="preserve">Charlson, Mary E., Peter Pompei, Kathy L. Ales, and C. Ronald MacKenzie. 1987. “A new method of classifying prognostic comorbidity in longitudinal studies: Development and validation.” </w:t>
      </w:r>
      <w:r>
        <w:rPr>
          <w:i/>
        </w:rPr>
        <w:t>Journal of Chronic Diseases</w:t>
      </w:r>
      <w:r>
        <w:t xml:space="preserve"> 40 (5): 373–83. </w:t>
      </w:r>
      <w:hyperlink r:id="rId22">
        <w:r>
          <w:rPr>
            <w:rStyle w:val="Hyperlnk"/>
          </w:rPr>
          <w:t>https://doi.org/10.1016/0021-9681(87)90171-8</w:t>
        </w:r>
      </w:hyperlink>
      <w:r>
        <w:t>.</w:t>
      </w:r>
    </w:p>
    <w:p w14:paraId="6DB34FAE" w14:textId="77777777" w:rsidR="000254F1" w:rsidRDefault="00C30DF4">
      <w:pPr>
        <w:pStyle w:val="Litteraturfrteckning"/>
      </w:pPr>
      <w:bookmarkStart w:id="371" w:name="ref-Cleves1997"/>
      <w:bookmarkEnd w:id="370"/>
      <w:r>
        <w:t xml:space="preserve">Cleves, M A, N Sanchez, and M Draheim. 1997. “Evaluation of two competing methods for calculating Charlson’s comorbidity index when analyzing short-term mortality using administrative data.” </w:t>
      </w:r>
      <w:r>
        <w:rPr>
          <w:i/>
        </w:rPr>
        <w:t>Journal of Clinical Epidemiology</w:t>
      </w:r>
      <w:r>
        <w:t xml:space="preserve"> 50 (8): 903–8. </w:t>
      </w:r>
      <w:hyperlink r:id="rId23">
        <w:r>
          <w:rPr>
            <w:rStyle w:val="Hyperlnk"/>
          </w:rPr>
          <w:t>http://www.ncbi.nlm.nih.gov/pubmed/9291875</w:t>
        </w:r>
      </w:hyperlink>
      <w:r>
        <w:t>.</w:t>
      </w:r>
    </w:p>
    <w:p w14:paraId="1304B64F" w14:textId="77777777" w:rsidR="000254F1" w:rsidRDefault="00C30DF4">
      <w:pPr>
        <w:pStyle w:val="Litteraturfrteckning"/>
      </w:pPr>
      <w:bookmarkStart w:id="372" w:name="ref-Cnudde2016"/>
      <w:bookmarkEnd w:id="371"/>
      <w:r>
        <w:t xml:space="preserve">Cnudde, Peter, Ola Rolfson, Szilard Nemes, Johan Kärrholm, Clas Rehnberg, Cecilia Rogmark, John Timperley, and Göran Garellick. 2016. “Linking Swedish health data registers to establish a research database and a shared decision-making tool in hip replacement.” </w:t>
      </w:r>
      <w:r>
        <w:rPr>
          <w:i/>
        </w:rPr>
        <w:t>BMC Musculoskeletal Disorders</w:t>
      </w:r>
      <w:r>
        <w:t xml:space="preserve"> 17 (1): 414. </w:t>
      </w:r>
      <w:hyperlink r:id="rId24">
        <w:r>
          <w:rPr>
            <w:rStyle w:val="Hyperlnk"/>
          </w:rPr>
          <w:t>https://doi.org/10.1186/s12891-016-1262-x</w:t>
        </w:r>
      </w:hyperlink>
      <w:r>
        <w:t>.</w:t>
      </w:r>
    </w:p>
    <w:p w14:paraId="36D29DFC" w14:textId="77777777" w:rsidR="000254F1" w:rsidRDefault="00C30DF4">
      <w:pPr>
        <w:pStyle w:val="Litteraturfrteckning"/>
      </w:pPr>
      <w:bookmarkStart w:id="373" w:name="ref-Delong1988"/>
      <w:bookmarkEnd w:id="372"/>
      <w:r>
        <w:t xml:space="preserve">Delong, Elizabeth R, and North Carolina. 1988. “Comparing the Areas under Two or More Correlated Receiver Operating Characteristic Curves : A Nonparametric Approach Author ( s ): Elizabeth R . DeLong , David M . DeLong and Daniel L . Clarke-Pearson Published by : International Biometric Society Stable.” </w:t>
      </w:r>
      <w:r>
        <w:rPr>
          <w:i/>
        </w:rPr>
        <w:t>Biometrics</w:t>
      </w:r>
      <w:r>
        <w:t xml:space="preserve"> 44 (3): 837–45.</w:t>
      </w:r>
    </w:p>
    <w:p w14:paraId="4903A99C" w14:textId="77777777" w:rsidR="000254F1" w:rsidRDefault="00C30DF4">
      <w:pPr>
        <w:pStyle w:val="Litteraturfrteckning"/>
      </w:pPr>
      <w:bookmarkStart w:id="374" w:name="ref-Deyo1992"/>
      <w:bookmarkEnd w:id="373"/>
      <w:r>
        <w:t xml:space="preserve">Deyo, Richard A., Daniel C. Cherkin, and Marcia A. Ciol. 1992. “Adapting a clinical comorbidity index for use with ICD-9-CM administrative databases.” </w:t>
      </w:r>
      <w:r>
        <w:rPr>
          <w:i/>
        </w:rPr>
        <w:t>Journal of Clinical Epidemiology</w:t>
      </w:r>
      <w:r>
        <w:t xml:space="preserve"> 45 (6): 613–19. </w:t>
      </w:r>
      <w:hyperlink r:id="rId25">
        <w:r>
          <w:rPr>
            <w:rStyle w:val="Hyperlnk"/>
          </w:rPr>
          <w:t>https://doi.org/10.1016/0895-4356(92)90133-8</w:t>
        </w:r>
      </w:hyperlink>
      <w:r>
        <w:t>.</w:t>
      </w:r>
    </w:p>
    <w:p w14:paraId="2C8E9014" w14:textId="77777777" w:rsidR="000254F1" w:rsidRDefault="00C30DF4">
      <w:pPr>
        <w:pStyle w:val="Litteraturfrteckning"/>
      </w:pPr>
      <w:bookmarkStart w:id="375" w:name="ref-Elixhauser1998"/>
      <w:bookmarkEnd w:id="374"/>
      <w:r>
        <w:t xml:space="preserve">Elixhauser, Anne, Claudia Steiner, D Robert Harris, and Rosanna M Coffey. 1998. “Comorbidity Measures for Use with Administrative Data.” </w:t>
      </w:r>
      <w:r>
        <w:rPr>
          <w:i/>
        </w:rPr>
        <w:t>Medical Care</w:t>
      </w:r>
      <w:r>
        <w:t xml:space="preserve"> 36 (1): 8–27.</w:t>
      </w:r>
    </w:p>
    <w:p w14:paraId="743A10E6" w14:textId="77777777" w:rsidR="000254F1" w:rsidRDefault="00C30DF4">
      <w:pPr>
        <w:pStyle w:val="Litteraturfrteckning"/>
      </w:pPr>
      <w:bookmarkStart w:id="376" w:name="ref-Gerdin2016"/>
      <w:bookmarkEnd w:id="375"/>
      <w:r>
        <w:t xml:space="preserve">Gerdin, Martin, Nobhojit Roy, Monty Khajanchi, Vineet Kumar, Li Felländer-Tsai, Max Petzold, Göran Tomson, Johan von Schreeb, and Towards Improved Trauma Care Outcomes in India (TITCO). 2016. “Validation of a novel prediction model for early mortality in adult trauma patients in three public university hospitals in urban India.” </w:t>
      </w:r>
      <w:r>
        <w:rPr>
          <w:i/>
        </w:rPr>
        <w:t>BMC Emergency Medicine</w:t>
      </w:r>
      <w:r>
        <w:t xml:space="preserve"> 16 (February): 15. </w:t>
      </w:r>
      <w:hyperlink r:id="rId26">
        <w:r>
          <w:rPr>
            <w:rStyle w:val="Hyperlnk"/>
          </w:rPr>
          <w:t>https://doi.org/10.1186/s12873-016-0079-0</w:t>
        </w:r>
      </w:hyperlink>
      <w:r>
        <w:t>.</w:t>
      </w:r>
    </w:p>
    <w:p w14:paraId="72A74C40" w14:textId="77777777" w:rsidR="000254F1" w:rsidRDefault="00C30DF4">
      <w:pPr>
        <w:pStyle w:val="Litteraturfrteckning"/>
      </w:pPr>
      <w:bookmarkStart w:id="377" w:name="ref-Gordon2013"/>
      <w:bookmarkEnd w:id="376"/>
      <w:r w:rsidRPr="008B26E1">
        <w:t xml:space="preserve">Gordon, M, A Stark, O G Sköldenberg, J Kärrholm, and G Garellick. </w:t>
      </w:r>
      <w:r>
        <w:t xml:space="preserve">2013. “The influence of comorbidity scores on re-operations following primary total hip replacement: comparison and validation of three comorbidity measures.” </w:t>
      </w:r>
      <w:r>
        <w:rPr>
          <w:i/>
        </w:rPr>
        <w:t>The Bone &amp; Joint Journal</w:t>
      </w:r>
      <w:r>
        <w:t xml:space="preserve"> 95-B (9): 1184–91. </w:t>
      </w:r>
      <w:hyperlink r:id="rId27">
        <w:r>
          <w:rPr>
            <w:rStyle w:val="Hyperlnk"/>
          </w:rPr>
          <w:t>https://doi.org/10.1302/0301-620X.95B9.31006</w:t>
        </w:r>
      </w:hyperlink>
      <w:r>
        <w:t>.</w:t>
      </w:r>
    </w:p>
    <w:p w14:paraId="17252777" w14:textId="77777777" w:rsidR="000254F1" w:rsidRDefault="00C30DF4">
      <w:pPr>
        <w:pStyle w:val="Litteraturfrteckning"/>
      </w:pPr>
      <w:bookmarkStart w:id="378" w:name="ref-Guo2015"/>
      <w:bookmarkEnd w:id="377"/>
      <w:r>
        <w:t xml:space="preserve">Guo, Pi, Fangfang Zeng, Xiaomin Hu, Dingmei Zhang, Shuming Zhu, Yu Deng, and Yuantao Hao. 2015. “Improved Variable Selection Algorithm Using a LASSO-Type Penalty, with an Application to Assessing Hepatitis B Infection Relevant Factors in Community Residents.” Edited by Frank Emmert-Streib. </w:t>
      </w:r>
      <w:r>
        <w:rPr>
          <w:i/>
        </w:rPr>
        <w:t>PLOS ONE</w:t>
      </w:r>
      <w:r>
        <w:t xml:space="preserve"> 10 (7): e0134151. </w:t>
      </w:r>
      <w:hyperlink r:id="rId28">
        <w:r>
          <w:rPr>
            <w:rStyle w:val="Hyperlnk"/>
          </w:rPr>
          <w:t>https://doi.org/10.1371/journal.pone.0134151</w:t>
        </w:r>
      </w:hyperlink>
      <w:r>
        <w:t>.</w:t>
      </w:r>
    </w:p>
    <w:p w14:paraId="0767CF95" w14:textId="77777777" w:rsidR="000254F1" w:rsidRDefault="00C30DF4">
      <w:pPr>
        <w:pStyle w:val="Litteraturfrteckning"/>
      </w:pPr>
      <w:bookmarkStart w:id="379" w:name="ref-Haynes1995"/>
      <w:bookmarkEnd w:id="378"/>
      <w:r>
        <w:t xml:space="preserve">Haynes, S R, and P G Lawler. 1995. “An assessment of the consistency of ASA physical status classification allocation.” </w:t>
      </w:r>
      <w:r>
        <w:rPr>
          <w:i/>
        </w:rPr>
        <w:t>Anaesthesia</w:t>
      </w:r>
      <w:r>
        <w:t xml:space="preserve"> 50 (3): 195–9. </w:t>
      </w:r>
      <w:hyperlink r:id="rId29">
        <w:r>
          <w:rPr>
            <w:rStyle w:val="Hyperlnk"/>
          </w:rPr>
          <w:t>http://www.ncbi.nlm.nih.gov/pubmed/7717481</w:t>
        </w:r>
      </w:hyperlink>
      <w:r>
        <w:t>.</w:t>
      </w:r>
    </w:p>
    <w:p w14:paraId="34934851" w14:textId="77777777" w:rsidR="000254F1" w:rsidRDefault="00C30DF4">
      <w:pPr>
        <w:pStyle w:val="Litteraturfrteckning"/>
      </w:pPr>
      <w:bookmarkStart w:id="380" w:name="ref-Hofstede2016"/>
      <w:bookmarkEnd w:id="379"/>
      <w:r>
        <w:t xml:space="preserve">Hofstede, Stefanie N, Maaike G J Gademan, Thea P M Vliet Vlieland, Rob G H H Nelissen, and Perla J Marang-van de Mheen. 2016. “Preoperative predictors for outcomes after total hip replacement in patients with osteoarthritis: a systematic review.” </w:t>
      </w:r>
      <w:r>
        <w:rPr>
          <w:i/>
        </w:rPr>
        <w:t>BMC Musculoskeletal Disorders</w:t>
      </w:r>
      <w:r>
        <w:t xml:space="preserve"> 17: 212. </w:t>
      </w:r>
      <w:hyperlink r:id="rId30">
        <w:r>
          <w:rPr>
            <w:rStyle w:val="Hyperlnk"/>
          </w:rPr>
          <w:t>https://doi.org/10.1186/s12891-016-1070-3</w:t>
        </w:r>
      </w:hyperlink>
      <w:r>
        <w:t>.</w:t>
      </w:r>
    </w:p>
    <w:p w14:paraId="114A2651" w14:textId="77777777" w:rsidR="000254F1" w:rsidRDefault="00C30DF4">
      <w:pPr>
        <w:pStyle w:val="Litteraturfrteckning"/>
      </w:pPr>
      <w:bookmarkStart w:id="381" w:name="ref-Inacio2015"/>
      <w:bookmarkEnd w:id="380"/>
      <w:r>
        <w:t xml:space="preserve">Inacio, Maria C S, Nicole L Pratt, Elizabeth E Roughead, and Stephen E Graves. 2015. “Using Medications for Prediction of Revision after Total Joint Arthroplasty.” </w:t>
      </w:r>
      <w:r>
        <w:rPr>
          <w:i/>
        </w:rPr>
        <w:t>The Journal of Arthroplasty</w:t>
      </w:r>
      <w:r>
        <w:t xml:space="preserve"> 30 (12): 2061–70. </w:t>
      </w:r>
      <w:hyperlink r:id="rId31">
        <w:r>
          <w:rPr>
            <w:rStyle w:val="Hyperlnk"/>
          </w:rPr>
          <w:t>https://doi.org/10.1016/j.arth.2015.06.009</w:t>
        </w:r>
      </w:hyperlink>
      <w:r>
        <w:t>.</w:t>
      </w:r>
    </w:p>
    <w:p w14:paraId="64ACB190" w14:textId="77777777" w:rsidR="000254F1" w:rsidRDefault="00C30DF4">
      <w:pPr>
        <w:pStyle w:val="Litteraturfrteckning"/>
      </w:pPr>
      <w:bookmarkStart w:id="382" w:name="ref-Inacio2016"/>
      <w:bookmarkEnd w:id="381"/>
      <w:r>
        <w:t xml:space="preserve">Inacio, M.C.S. C S, N.L. L Pratt, E.E. E Roughead, and S.E. E Graves. 2016. “Evaluation of three co-morbidity measures to predict mortality in patients undergoing total joint arthroplasty.” </w:t>
      </w:r>
      <w:r>
        <w:rPr>
          <w:i/>
        </w:rPr>
        <w:t>Osteoarthritis and Cartilage</w:t>
      </w:r>
      <w:r>
        <w:t xml:space="preserve"> 24 (10): 1718–26. </w:t>
      </w:r>
      <w:hyperlink r:id="rId32">
        <w:r>
          <w:rPr>
            <w:rStyle w:val="Hyperlnk"/>
          </w:rPr>
          <w:t>https://doi.org/10.1016/j.joca.2016.05.006</w:t>
        </w:r>
      </w:hyperlink>
      <w:r>
        <w:t>.</w:t>
      </w:r>
    </w:p>
    <w:p w14:paraId="5024CDBC" w14:textId="77777777" w:rsidR="000254F1" w:rsidRDefault="00C30DF4">
      <w:pPr>
        <w:pStyle w:val="Litteraturfrteckning"/>
      </w:pPr>
      <w:bookmarkStart w:id="383" w:name="ref-shpr2018"/>
      <w:bookmarkEnd w:id="382"/>
      <w:r>
        <w:t>Kärrholm, Johan, Cecilia Rogmark, Emma Nauclér, Johanna Vinblad, Maziar Mohaddes, and Ola Rolfson. 2019. “Svenska Höftprotesregistret Årsrapport 2018.”</w:t>
      </w:r>
    </w:p>
    <w:p w14:paraId="2EF578C5" w14:textId="77777777" w:rsidR="000254F1" w:rsidRDefault="00C30DF4">
      <w:pPr>
        <w:pStyle w:val="Litteraturfrteckning"/>
      </w:pPr>
      <w:bookmarkStart w:id="384" w:name="ref-Kork2015"/>
      <w:bookmarkEnd w:id="383"/>
      <w:r>
        <w:t xml:space="preserve">Kork, Felix, Felix Balzer, Alexander Krannich, Björn Weiss, Klaus-Dieter Wernecke, and Claudia Spies. 2015. “Association of comorbidities with postoperative in-hospital mortality: a retrospective cohort study.” </w:t>
      </w:r>
      <w:r>
        <w:rPr>
          <w:i/>
        </w:rPr>
        <w:t>Medicine</w:t>
      </w:r>
      <w:r>
        <w:t xml:space="preserve"> 94 (8): e576. </w:t>
      </w:r>
      <w:hyperlink r:id="rId33">
        <w:r>
          <w:rPr>
            <w:rStyle w:val="Hyperlnk"/>
          </w:rPr>
          <w:t>https://doi.org/10.1097/MD.0000000000000576</w:t>
        </w:r>
      </w:hyperlink>
      <w:r>
        <w:t>.</w:t>
      </w:r>
    </w:p>
    <w:p w14:paraId="1A26DE62" w14:textId="77777777" w:rsidR="000254F1" w:rsidRDefault="00C30DF4">
      <w:pPr>
        <w:pStyle w:val="Litteraturfrteckning"/>
      </w:pPr>
      <w:bookmarkStart w:id="385" w:name="ref-Ludvigsson2011"/>
      <w:bookmarkEnd w:id="384"/>
      <w:r>
        <w:t xml:space="preserve">Ludvigsson, Jonas F, Eva Andersson, Anders Ekbom, Maria Feychting, Jeong-Lim Kim, Christina Reuterwall, Mona Heurgren, and Petra Otterblad Olausson. 2011. “External review and validation of the Swedish national inpatient register.” </w:t>
      </w:r>
      <w:r>
        <w:rPr>
          <w:i/>
        </w:rPr>
        <w:t>BMC Public Health</w:t>
      </w:r>
      <w:r>
        <w:t xml:space="preserve"> 11 (1): 450. </w:t>
      </w:r>
      <w:hyperlink r:id="rId34">
        <w:r>
          <w:rPr>
            <w:rStyle w:val="Hyperlnk"/>
          </w:rPr>
          <w:t>https://doi.org/10.1186/1471-2458-11-450</w:t>
        </w:r>
      </w:hyperlink>
      <w:r>
        <w:t>.</w:t>
      </w:r>
    </w:p>
    <w:p w14:paraId="602E0DA5" w14:textId="77777777" w:rsidR="000254F1" w:rsidRDefault="00C30DF4">
      <w:pPr>
        <w:pStyle w:val="Litteraturfrteckning"/>
      </w:pPr>
      <w:bookmarkStart w:id="386" w:name="ref-Ludvigsson2009"/>
      <w:bookmarkEnd w:id="385"/>
      <w:r>
        <w:t xml:space="preserve">Ludvigsson, Jonas F., Petra Otterblad-Olausson, Birgitta U. Pettersson, and Anders Ekbom. 2009. “The Swedish personal identity number: Possibilities and pitfalls in healthcare and medical research.” </w:t>
      </w:r>
      <w:r>
        <w:rPr>
          <w:i/>
        </w:rPr>
        <w:t>European Journal of Epidemiology</w:t>
      </w:r>
      <w:r>
        <w:t xml:space="preserve"> 24 (11): 659–67. </w:t>
      </w:r>
      <w:hyperlink r:id="rId35">
        <w:r>
          <w:rPr>
            <w:rStyle w:val="Hyperlnk"/>
          </w:rPr>
          <w:t>https://doi.org/10.1007/s10654-009-9350-y</w:t>
        </w:r>
      </w:hyperlink>
      <w:r>
        <w:t>.</w:t>
      </w:r>
    </w:p>
    <w:p w14:paraId="61CE6E0C" w14:textId="77777777" w:rsidR="000254F1" w:rsidRDefault="00C30DF4">
      <w:pPr>
        <w:pStyle w:val="Litteraturfrteckning"/>
      </w:pPr>
      <w:bookmarkStart w:id="387" w:name="ref-Ludvigsson2019"/>
      <w:bookmarkEnd w:id="386"/>
      <w:r>
        <w:t xml:space="preserve">Ludvigsson, Jonas F., Pia Svedberg, Ola Olén, Gustaf Bruze, and Martin Neovius. 2019. “The longitudinal integrated database for health insurance and labour market studies (LISA) and its use in medical research.” </w:t>
      </w:r>
      <w:r>
        <w:rPr>
          <w:i/>
        </w:rPr>
        <w:t>European Journal of Epidemiology</w:t>
      </w:r>
      <w:r>
        <w:t xml:space="preserve"> 34 (4): 423–37. </w:t>
      </w:r>
      <w:hyperlink r:id="rId36">
        <w:r>
          <w:rPr>
            <w:rStyle w:val="Hyperlnk"/>
          </w:rPr>
          <w:t>https://doi.org/10.1007/s10654-019-00511-8</w:t>
        </w:r>
      </w:hyperlink>
      <w:r>
        <w:t>.</w:t>
      </w:r>
    </w:p>
    <w:p w14:paraId="4760ACE8" w14:textId="77777777" w:rsidR="000254F1" w:rsidRDefault="00C30DF4">
      <w:pPr>
        <w:pStyle w:val="Litteraturfrteckning"/>
      </w:pPr>
      <w:bookmarkStart w:id="388" w:name="ref-Manning2016"/>
      <w:bookmarkEnd w:id="387"/>
      <w:r>
        <w:t xml:space="preserve">Manning, David W, Adam I Edelstein, and Hasham M Alvi. 2016. “Risk Prediction Tools for Hip and Knee Arthroplasty.” </w:t>
      </w:r>
      <w:r>
        <w:rPr>
          <w:i/>
        </w:rPr>
        <w:t>The Journal of the American Academy of Orthopaedic Surgeons</w:t>
      </w:r>
      <w:r>
        <w:t xml:space="preserve"> 24 (1): 19–27. </w:t>
      </w:r>
      <w:hyperlink r:id="rId37">
        <w:r>
          <w:rPr>
            <w:rStyle w:val="Hyperlnk"/>
          </w:rPr>
          <w:t>https://doi.org/10.5435/JAAOS-D-15-00072</w:t>
        </w:r>
      </w:hyperlink>
      <w:r>
        <w:t>.</w:t>
      </w:r>
    </w:p>
    <w:p w14:paraId="62D6255C" w14:textId="77777777" w:rsidR="000254F1" w:rsidRDefault="00C30DF4">
      <w:pPr>
        <w:pStyle w:val="Litteraturfrteckning"/>
      </w:pPr>
      <w:bookmarkStart w:id="389" w:name="ref-Mood2010"/>
      <w:bookmarkEnd w:id="388"/>
      <w:r>
        <w:t xml:space="preserve">Mood, C. 2010. “Logistic Regression: Why We Cannot Do What We Think We Can Do, and What We Can Do About It.” </w:t>
      </w:r>
      <w:r>
        <w:rPr>
          <w:i/>
        </w:rPr>
        <w:t>European Sociological Review</w:t>
      </w:r>
      <w:r>
        <w:t xml:space="preserve"> 26 (1): 67–82. </w:t>
      </w:r>
      <w:hyperlink r:id="rId38">
        <w:r>
          <w:rPr>
            <w:rStyle w:val="Hyperlnk"/>
          </w:rPr>
          <w:t>https://doi.org/10.1093/esr/jcp006</w:t>
        </w:r>
      </w:hyperlink>
      <w:r>
        <w:t>.</w:t>
      </w:r>
    </w:p>
    <w:p w14:paraId="4C641589" w14:textId="77777777" w:rsidR="000254F1" w:rsidRDefault="00C30DF4">
      <w:pPr>
        <w:pStyle w:val="Litteraturfrteckning"/>
      </w:pPr>
      <w:bookmarkStart w:id="390" w:name="ref-Must2000"/>
      <w:bookmarkEnd w:id="389"/>
      <w:r>
        <w:t xml:space="preserve">Must, Aviva, and Nicola M McKeown. 2000. </w:t>
      </w:r>
      <w:r>
        <w:rPr>
          <w:i/>
        </w:rPr>
        <w:t>The Disease Burden Associated with Overweight and Obesity</w:t>
      </w:r>
      <w:r>
        <w:t xml:space="preserve">. </w:t>
      </w:r>
      <w:hyperlink r:id="rId39">
        <w:r>
          <w:rPr>
            <w:rStyle w:val="Hyperlnk"/>
          </w:rPr>
          <w:t>http://www.ncbi.nlm.nih.gov/pubmed/25905320</w:t>
        </w:r>
      </w:hyperlink>
      <w:r>
        <w:t>.</w:t>
      </w:r>
    </w:p>
    <w:p w14:paraId="369AFDD0" w14:textId="77777777" w:rsidR="000254F1" w:rsidRDefault="00C30DF4">
      <w:pPr>
        <w:pStyle w:val="Litteraturfrteckning"/>
      </w:pPr>
      <w:bookmarkStart w:id="391" w:name="ref-Quan2011"/>
      <w:bookmarkEnd w:id="390"/>
      <w:r>
        <w:t xml:space="preserve">Quan, Hude, Bing Li, Chantal M. Couris, Kiyohide Fushimi, Patrick Graham, Phil Hider, Jean Marie Januel, and Vijaya Sundararajan. 2011. “Updating and validating the charlson comorbidity index and score for risk adjustment in hospital discharge abstracts using data from 6 countries.” </w:t>
      </w:r>
      <w:r>
        <w:rPr>
          <w:i/>
        </w:rPr>
        <w:t>American Journal of Epidemiology</w:t>
      </w:r>
      <w:r>
        <w:t xml:space="preserve"> 173 (6): 676–82. </w:t>
      </w:r>
      <w:hyperlink r:id="rId40">
        <w:r>
          <w:rPr>
            <w:rStyle w:val="Hyperlnk"/>
          </w:rPr>
          <w:t>https://doi.org/10.1093/aje/kwq433</w:t>
        </w:r>
      </w:hyperlink>
      <w:r>
        <w:t>.</w:t>
      </w:r>
    </w:p>
    <w:p w14:paraId="7307F49E" w14:textId="77777777" w:rsidR="000254F1" w:rsidRDefault="00C30DF4">
      <w:pPr>
        <w:pStyle w:val="Litteraturfrteckning"/>
      </w:pPr>
      <w:bookmarkStart w:id="392" w:name="ref-Quan2005"/>
      <w:bookmarkEnd w:id="391"/>
      <w:r>
        <w:t xml:space="preserve">Quan, Hude, Vijaya Sundararajan, Patricia Halfon, Andrew Fong, Bernard Burnand, Jean-Christophe Luthi, L Duncan Saunders, Cynthia a Beck, Thomas E Feasby, and William a Ghali. 2005. “Coding algorithms for defining comorbidities in ICD-9-CM and ICD-10 administrative data.” </w:t>
      </w:r>
      <w:r>
        <w:rPr>
          <w:i/>
        </w:rPr>
        <w:t>Medical Care</w:t>
      </w:r>
      <w:r>
        <w:t xml:space="preserve"> 43 (11): 1130–9. </w:t>
      </w:r>
      <w:hyperlink r:id="rId41">
        <w:r>
          <w:rPr>
            <w:rStyle w:val="Hyperlnk"/>
          </w:rPr>
          <w:t>https://doi.org/10.1097/01.mlr.0000182534.19832.83</w:t>
        </w:r>
      </w:hyperlink>
      <w:r>
        <w:t>.</w:t>
      </w:r>
    </w:p>
    <w:p w14:paraId="13404C5C" w14:textId="77777777" w:rsidR="000254F1" w:rsidRDefault="00C30DF4">
      <w:pPr>
        <w:pStyle w:val="Litteraturfrteckning"/>
      </w:pPr>
      <w:bookmarkStart w:id="393" w:name="ref-Soderman2000"/>
      <w:bookmarkEnd w:id="392"/>
      <w:r>
        <w:t xml:space="preserve">Söderman, P, H Malchau, P Herberts, and O Johnell. 2000. “Are the findings in the Swedish National Total Hip Arthroplasty Register valid? A comparison between the Swedish National Total Hip Arthroplasty Register, the National Discharge Register, and the National Death Register.” </w:t>
      </w:r>
      <w:r>
        <w:rPr>
          <w:i/>
        </w:rPr>
        <w:t>The Journal of Arthroplasty</w:t>
      </w:r>
      <w:r>
        <w:t xml:space="preserve"> 15 (7): 884–9. </w:t>
      </w:r>
      <w:hyperlink r:id="rId42">
        <w:r>
          <w:rPr>
            <w:rStyle w:val="Hyperlnk"/>
          </w:rPr>
          <w:t>http://www.ncbi.nlm.nih.gov/pubmed/11061449</w:t>
        </w:r>
      </w:hyperlink>
      <w:r>
        <w:t>.</w:t>
      </w:r>
    </w:p>
    <w:p w14:paraId="24BE1BBF" w14:textId="77777777" w:rsidR="000254F1" w:rsidRDefault="00C30DF4">
      <w:pPr>
        <w:pStyle w:val="Litteraturfrteckning"/>
      </w:pPr>
      <w:bookmarkStart w:id="394" w:name="ref-Soderman2001"/>
      <w:bookmarkEnd w:id="393"/>
      <w:r w:rsidRPr="007A60C1">
        <w:rPr>
          <w:lang w:val="sv-SE"/>
          <w:rPrChange w:id="395" w:author="Nils Hailer" w:date="2019-10-07T12:50:00Z">
            <w:rPr/>
          </w:rPrChange>
        </w:rPr>
        <w:t xml:space="preserve">Söderman, P, H Malchau, P Herberts, R Zügner, H Regnér, and G Garellick. </w:t>
      </w:r>
      <w:r>
        <w:t xml:space="preserve">2001. “Outcome after total hip arthroplasty: Part II. Disease-specific follow-up and the Swedish National Total Hip Arthroplasty Register.” </w:t>
      </w:r>
      <w:r>
        <w:rPr>
          <w:i/>
        </w:rPr>
        <w:t>Acta Orthopaedica Scandinavica</w:t>
      </w:r>
      <w:r>
        <w:t xml:space="preserve"> 72 (2): 113–9. </w:t>
      </w:r>
      <w:hyperlink r:id="rId43">
        <w:r>
          <w:rPr>
            <w:rStyle w:val="Hyperlnk"/>
          </w:rPr>
          <w:t>https://doi.org/10.1080/000164701317323345</w:t>
        </w:r>
      </w:hyperlink>
      <w:r>
        <w:t>.</w:t>
      </w:r>
    </w:p>
    <w:p w14:paraId="2C3B3C50" w14:textId="77777777" w:rsidR="000254F1" w:rsidRDefault="00C30DF4">
      <w:pPr>
        <w:pStyle w:val="Litteraturfrteckning"/>
      </w:pPr>
      <w:bookmarkStart w:id="396" w:name="ref-Sundararajan2004"/>
      <w:bookmarkEnd w:id="394"/>
      <w:r>
        <w:t xml:space="preserve">Sundararajan, Vijaya, Toni Henderson, Catherine Perry, Amanda Muggivan, Hude Quan, and William A Ghali. 2004. “New ICD-10 version of the Charlson comorbidity index predicted in-hospital mortality.” </w:t>
      </w:r>
      <w:r>
        <w:rPr>
          <w:i/>
        </w:rPr>
        <w:t>Journal of Clinical Epidemiology</w:t>
      </w:r>
      <w:r>
        <w:t xml:space="preserve"> 57 (12): 1288–94. </w:t>
      </w:r>
      <w:hyperlink r:id="rId44">
        <w:r>
          <w:rPr>
            <w:rStyle w:val="Hyperlnk"/>
          </w:rPr>
          <w:t>https://doi.org/10.1016/j.jclinepi.2004.03.012</w:t>
        </w:r>
      </w:hyperlink>
      <w:r>
        <w:t>.</w:t>
      </w:r>
    </w:p>
    <w:p w14:paraId="77859F4D" w14:textId="77777777" w:rsidR="000254F1" w:rsidRDefault="00C30DF4">
      <w:pPr>
        <w:pStyle w:val="Litteraturfrteckning"/>
      </w:pPr>
      <w:bookmarkStart w:id="397" w:name="ref-Ripley2002"/>
      <w:bookmarkEnd w:id="396"/>
      <w:r>
        <w:t xml:space="preserve">Venables, W N, and B Ripley. 2002. </w:t>
      </w:r>
      <w:r>
        <w:rPr>
          <w:i/>
        </w:rPr>
        <w:t>Modern applied statistics with S</w:t>
      </w:r>
      <w:r>
        <w:t>. Springer, New York.</w:t>
      </w:r>
    </w:p>
    <w:p w14:paraId="5C3D4FCC" w14:textId="77777777" w:rsidR="000254F1" w:rsidRDefault="00C30DF4">
      <w:pPr>
        <w:pStyle w:val="Litteraturfrteckning"/>
      </w:pPr>
      <w:bookmarkStart w:id="398" w:name="ref-Wallace2014"/>
      <w:bookmarkEnd w:id="397"/>
      <w:r>
        <w:t xml:space="preserve">Wallace, G, A Judge, D Prieto-Alhambra, F de Vries, N K Arden, and C Cooper. 2014. “The effect of body mass index on the risk of post-operative complications during the 6 months following total hip replacement or total knee replacement surgery.” </w:t>
      </w:r>
      <w:r>
        <w:rPr>
          <w:i/>
        </w:rPr>
        <w:t>Osteoarthritis and Cartilage</w:t>
      </w:r>
      <w:r>
        <w:t xml:space="preserve"> 22 (7): 918–27. </w:t>
      </w:r>
      <w:hyperlink r:id="rId45">
        <w:r>
          <w:rPr>
            <w:rStyle w:val="Hyperlnk"/>
          </w:rPr>
          <w:t>https://doi.org/10.1016/j.joca.2014.04.013</w:t>
        </w:r>
      </w:hyperlink>
      <w:r>
        <w:t>.</w:t>
      </w:r>
    </w:p>
    <w:p w14:paraId="372B24A5" w14:textId="77777777" w:rsidR="000254F1" w:rsidRDefault="00C30DF4">
      <w:pPr>
        <w:pStyle w:val="Litteraturfrteckning"/>
      </w:pPr>
      <w:bookmarkStart w:id="399" w:name="ref-Walraven2009"/>
      <w:bookmarkEnd w:id="398"/>
      <w:r>
        <w:t xml:space="preserve">Walraven, Carl Van, Peter C Austin, Alison Jennings, Hude Quan, J Forster Alan, Carl Van Walraven, Peter C Austin, and Alison Jennings. 2009. “A Modification of the Elixhauser Comorbidity Measures into a Point System for Hospital Death Using Administrative Data.” </w:t>
      </w:r>
      <w:r>
        <w:rPr>
          <w:i/>
        </w:rPr>
        <w:t>Med</w:t>
      </w:r>
      <w:r>
        <w:t xml:space="preserve"> 47 (6): 626–33.</w:t>
      </w:r>
    </w:p>
    <w:p w14:paraId="0D299820" w14:textId="77777777" w:rsidR="000254F1" w:rsidRDefault="00C30DF4">
      <w:pPr>
        <w:pStyle w:val="Litteraturfrteckning"/>
      </w:pPr>
      <w:bookmarkStart w:id="400" w:name="ref-Whitmore2014"/>
      <w:bookmarkEnd w:id="399"/>
      <w:r>
        <w:t xml:space="preserve">Whitmore, Robert G, James H Stephen, Coleen Vernick, Peter G Campbell, Sanjay Yadla, George M Ghobrial, Mitchell G Maltenfort, and John K Ratliff. 2014. “ASA grade and Charlson Comorbidity Index of spinal surgery patients: correlation with complications and societal costs.” </w:t>
      </w:r>
      <w:r>
        <w:rPr>
          <w:i/>
        </w:rPr>
        <w:t>The Spine Journal : Official Journal of the North American Spine Society</w:t>
      </w:r>
      <w:r>
        <w:t xml:space="preserve"> 14 (1): 31–38. </w:t>
      </w:r>
      <w:hyperlink r:id="rId46">
        <w:r>
          <w:rPr>
            <w:rStyle w:val="Hyperlnk"/>
          </w:rPr>
          <w:t>https://doi.org/10.1016/j.spinee.2013.03.011</w:t>
        </w:r>
      </w:hyperlink>
      <w:r>
        <w:t>.</w:t>
      </w:r>
      <w:bookmarkEnd w:id="366"/>
      <w:bookmarkEnd w:id="400"/>
    </w:p>
    <w:sectPr w:rsidR="000254F1">
      <w:pgSz w:w="12240" w:h="15840"/>
      <w:pgMar w:top="1417" w:right="1417" w:bottom="1417" w:left="1417"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Nils Hailer" w:date="2019-10-07T15:58:00Z" w:initials="NH">
    <w:p w14:paraId="56CE0857" w14:textId="77777777" w:rsidR="008B26E1" w:rsidRDefault="008B26E1">
      <w:pPr>
        <w:pStyle w:val="Kommentarer"/>
      </w:pPr>
      <w:r>
        <w:rPr>
          <w:rStyle w:val="Kommentarsreferens"/>
        </w:rPr>
        <w:annotationRef/>
      </w:r>
      <w:r>
        <w:t>general on manuscript formatting:</w:t>
      </w:r>
    </w:p>
    <w:p w14:paraId="7D5C80C9" w14:textId="1CC49AC8" w:rsidR="008B26E1" w:rsidRDefault="008B26E1" w:rsidP="001F749B">
      <w:pPr>
        <w:pStyle w:val="Kommentarer"/>
        <w:numPr>
          <w:ilvl w:val="0"/>
          <w:numId w:val="4"/>
        </w:numPr>
      </w:pPr>
      <w:r>
        <w:t xml:space="preserve"> Double spacing</w:t>
      </w:r>
    </w:p>
    <w:p w14:paraId="3D72BAE8" w14:textId="0F2F31C1" w:rsidR="008B26E1" w:rsidRDefault="008B26E1" w:rsidP="001F749B">
      <w:pPr>
        <w:pStyle w:val="Kommentarer"/>
        <w:numPr>
          <w:ilvl w:val="0"/>
          <w:numId w:val="4"/>
        </w:numPr>
      </w:pPr>
      <w:r>
        <w:t xml:space="preserve"> page numbers</w:t>
      </w:r>
    </w:p>
    <w:p w14:paraId="46DE8553" w14:textId="45F43D97" w:rsidR="008B26E1" w:rsidRDefault="008B26E1" w:rsidP="00834B40">
      <w:pPr>
        <w:pStyle w:val="Kommentarer"/>
        <w:numPr>
          <w:ilvl w:val="0"/>
          <w:numId w:val="4"/>
        </w:numPr>
      </w:pPr>
      <w:r>
        <w:t xml:space="preserve"> Lancet &amp; BMJ: In-text citations always AFTER  punctuation, check instr. for authors</w:t>
      </w:r>
    </w:p>
  </w:comment>
  <w:comment w:id="2" w:author="Nils Hailer" w:date="2019-10-07T16:01:00Z" w:initials="NH">
    <w:p w14:paraId="29EC9842" w14:textId="41FEDF99" w:rsidR="008B26E1" w:rsidRDefault="008B26E1">
      <w:pPr>
        <w:pStyle w:val="Kommentarer"/>
      </w:pPr>
      <w:r>
        <w:rPr>
          <w:rStyle w:val="Kommentarsreferens"/>
        </w:rPr>
        <w:annotationRef/>
      </w:r>
      <w:r>
        <w:t>I believe the term “registry” is more common in the journals we aim for.</w:t>
      </w:r>
    </w:p>
  </w:comment>
  <w:comment w:id="5" w:author="Nils Hailer" w:date="2019-10-07T16:00:00Z" w:initials="NH">
    <w:p w14:paraId="6913B1B2" w14:textId="1924A2F2" w:rsidR="008B26E1" w:rsidRDefault="008B26E1">
      <w:pPr>
        <w:pStyle w:val="Kommentarer"/>
      </w:pPr>
      <w:r>
        <w:rPr>
          <w:rStyle w:val="Kommentarsreferens"/>
        </w:rPr>
        <w:annotationRef/>
      </w:r>
      <w:r>
        <w:t>Erik: Check with Erik L what part Adrian has in the analyses. When talking to Ashley in Lisbon I got the impression that Erik L was a substitute for AS which would eliminate AS from author list.</w:t>
      </w:r>
    </w:p>
  </w:comment>
  <w:comment w:id="107" w:author="Nils Hailer" w:date="2019-10-07T13:52:00Z" w:initials="NH">
    <w:p w14:paraId="07E9567C" w14:textId="13FDC032" w:rsidR="008B26E1" w:rsidRPr="00364A29" w:rsidRDefault="008B26E1">
      <w:pPr>
        <w:pStyle w:val="Kommentarer"/>
      </w:pPr>
      <w:r>
        <w:rPr>
          <w:rStyle w:val="Kommentarsreferens"/>
        </w:rPr>
        <w:annotationRef/>
      </w:r>
      <w:r w:rsidRPr="00364A29">
        <w:t xml:space="preserve">since we discuss mortality I suggest all </w:t>
      </w:r>
      <w:r>
        <w:t>survival numbers including CI are converted: 100-surv=&gt;mortality</w:t>
      </w:r>
    </w:p>
  </w:comment>
  <w:comment w:id="143" w:author="Nils Hailer" w:date="2019-10-07T16:06:00Z" w:initials="NH">
    <w:p w14:paraId="6A88D022" w14:textId="7F6A33F6" w:rsidR="008B26E1" w:rsidRDefault="008B26E1">
      <w:pPr>
        <w:pStyle w:val="Kommentarer"/>
      </w:pPr>
      <w:r>
        <w:rPr>
          <w:rStyle w:val="Kommentarsreferens"/>
        </w:rPr>
        <w:annotationRef/>
      </w:r>
      <w:r>
        <w:t>here is where I would put the reference suggested by Anne below</w:t>
      </w:r>
    </w:p>
  </w:comment>
  <w:comment w:id="159" w:author="Nils Hailer" w:date="2019-10-07T16:12:00Z" w:initials="NH">
    <w:p w14:paraId="3AEE0FB4" w14:textId="4501B2C0" w:rsidR="008B26E1" w:rsidRDefault="008B26E1">
      <w:pPr>
        <w:pStyle w:val="Kommentarer"/>
      </w:pPr>
      <w:r>
        <w:rPr>
          <w:rStyle w:val="Kommentarsreferens"/>
        </w:rPr>
        <w:annotationRef/>
      </w:r>
      <w:r>
        <w:t>outcome defined as what?</w:t>
      </w:r>
    </w:p>
  </w:comment>
  <w:comment w:id="163" w:author="anne garland" w:date="2019-10-07T12:01:00Z" w:initials="ag">
    <w:p w14:paraId="3F82192C" w14:textId="77777777" w:rsidR="008B26E1" w:rsidRPr="00834B40" w:rsidRDefault="008B26E1">
      <w:pPr>
        <w:pStyle w:val="Kommentarer"/>
      </w:pPr>
      <w:r>
        <w:rPr>
          <w:rStyle w:val="Kommentarsreferens"/>
        </w:rPr>
        <w:annotationRef/>
      </w:r>
      <w:r w:rsidRPr="00834B40">
        <w:t xml:space="preserve">Kanske även? </w:t>
      </w:r>
    </w:p>
    <w:p w14:paraId="7D0C71B1" w14:textId="77777777" w:rsidR="008B26E1" w:rsidRPr="00834B40" w:rsidRDefault="008B26E1">
      <w:pPr>
        <w:pStyle w:val="Kommentarer"/>
      </w:pPr>
    </w:p>
    <w:p w14:paraId="617282CB" w14:textId="77777777" w:rsidR="008B26E1" w:rsidRDefault="006178DE" w:rsidP="005A31CB">
      <w:pPr>
        <w:spacing w:line="348" w:lineRule="atLeast"/>
        <w:rPr>
          <w:rFonts w:ascii="Arial" w:hAnsi="Arial" w:cs="Arial"/>
          <w:color w:val="000000"/>
          <w:sz w:val="20"/>
          <w:szCs w:val="20"/>
        </w:rPr>
      </w:pPr>
      <w:hyperlink r:id="rId1" w:tooltip="The bone &amp; joint journal." w:history="1">
        <w:r w:rsidR="008B26E1" w:rsidRPr="008B26E1">
          <w:rPr>
            <w:rStyle w:val="Hyperlnk"/>
            <w:rFonts w:ascii="Arial" w:hAnsi="Arial" w:cs="Arial"/>
            <w:color w:val="660066"/>
            <w:sz w:val="20"/>
            <w:szCs w:val="20"/>
          </w:rPr>
          <w:t>Bone Joint J.</w:t>
        </w:r>
      </w:hyperlink>
      <w:r w:rsidR="008B26E1" w:rsidRPr="008B26E1">
        <w:rPr>
          <w:rStyle w:val="apple-converted-space"/>
          <w:rFonts w:ascii="Arial" w:hAnsi="Arial" w:cs="Arial"/>
          <w:color w:val="000000"/>
          <w:sz w:val="20"/>
          <w:szCs w:val="20"/>
        </w:rPr>
        <w:t> </w:t>
      </w:r>
      <w:r w:rsidR="008B26E1">
        <w:rPr>
          <w:rFonts w:ascii="Arial" w:hAnsi="Arial" w:cs="Arial"/>
          <w:color w:val="000000"/>
          <w:sz w:val="20"/>
          <w:szCs w:val="20"/>
        </w:rPr>
        <w:t>2017 Jan;99-B(1):37-43. doi: 10.1302/0301-620X.99B1.BJJ-2016-0304.R1.</w:t>
      </w:r>
    </w:p>
    <w:p w14:paraId="01108A61" w14:textId="77777777" w:rsidR="008B26E1" w:rsidRDefault="008B26E1" w:rsidP="005A31CB">
      <w:pPr>
        <w:pStyle w:val="Rubrik1"/>
        <w:spacing w:before="120" w:after="120" w:line="300" w:lineRule="atLeast"/>
        <w:rPr>
          <w:rFonts w:ascii="Arial" w:hAnsi="Arial" w:cs="Arial"/>
          <w:color w:val="000000"/>
          <w:sz w:val="34"/>
          <w:szCs w:val="34"/>
        </w:rPr>
      </w:pPr>
      <w:r>
        <w:rPr>
          <w:rFonts w:ascii="Arial" w:hAnsi="Arial" w:cs="Arial"/>
          <w:color w:val="000000"/>
          <w:sz w:val="34"/>
          <w:szCs w:val="34"/>
        </w:rPr>
        <w:t>Risk of early mortality after cemented compared with cementless total hip arthroplasty: a nationwide matched cohort study.</w:t>
      </w:r>
    </w:p>
    <w:p w14:paraId="72995C8A" w14:textId="77777777" w:rsidR="008B26E1" w:rsidRPr="007A60C1" w:rsidRDefault="006178DE" w:rsidP="005A31CB">
      <w:pPr>
        <w:rPr>
          <w:rFonts w:ascii="Arial" w:hAnsi="Arial" w:cs="Arial"/>
          <w:color w:val="000000"/>
          <w:sz w:val="22"/>
          <w:szCs w:val="22"/>
          <w:lang w:val="sv-SE"/>
        </w:rPr>
      </w:pPr>
      <w:hyperlink r:id="rId2" w:history="1">
        <w:r w:rsidR="008B26E1" w:rsidRPr="007A60C1">
          <w:rPr>
            <w:rStyle w:val="Hyperlnk"/>
            <w:rFonts w:ascii="Arial" w:hAnsi="Arial" w:cs="Arial"/>
            <w:color w:val="660066"/>
            <w:sz w:val="22"/>
            <w:szCs w:val="22"/>
            <w:lang w:val="sv-SE"/>
          </w:rPr>
          <w:t>Garland A</w:t>
        </w:r>
      </w:hyperlink>
      <w:r w:rsidR="008B26E1" w:rsidRPr="007A60C1">
        <w:rPr>
          <w:rFonts w:ascii="Arial" w:hAnsi="Arial" w:cs="Arial"/>
          <w:color w:val="000000"/>
          <w:sz w:val="19"/>
          <w:szCs w:val="19"/>
          <w:vertAlign w:val="superscript"/>
          <w:lang w:val="sv-SE"/>
        </w:rPr>
        <w:t>1</w:t>
      </w:r>
      <w:r w:rsidR="008B26E1" w:rsidRPr="007A60C1">
        <w:rPr>
          <w:rFonts w:ascii="Arial" w:hAnsi="Arial" w:cs="Arial"/>
          <w:color w:val="000000"/>
          <w:sz w:val="22"/>
          <w:szCs w:val="22"/>
          <w:lang w:val="sv-SE"/>
        </w:rPr>
        <w:t>,</w:t>
      </w:r>
      <w:r w:rsidR="008B26E1" w:rsidRPr="007A60C1">
        <w:rPr>
          <w:rStyle w:val="apple-converted-space"/>
          <w:rFonts w:ascii="Arial" w:hAnsi="Arial" w:cs="Arial"/>
          <w:color w:val="000000"/>
          <w:sz w:val="22"/>
          <w:szCs w:val="22"/>
          <w:lang w:val="sv-SE"/>
        </w:rPr>
        <w:t> </w:t>
      </w:r>
      <w:hyperlink r:id="rId3" w:history="1">
        <w:r w:rsidR="008B26E1" w:rsidRPr="007A60C1">
          <w:rPr>
            <w:rStyle w:val="Hyperlnk"/>
            <w:rFonts w:ascii="Arial" w:hAnsi="Arial" w:cs="Arial"/>
            <w:color w:val="660066"/>
            <w:sz w:val="22"/>
            <w:szCs w:val="22"/>
            <w:lang w:val="sv-SE"/>
          </w:rPr>
          <w:t>Gordon M</w:t>
        </w:r>
      </w:hyperlink>
      <w:r w:rsidR="008B26E1" w:rsidRPr="007A60C1">
        <w:rPr>
          <w:rFonts w:ascii="Arial" w:hAnsi="Arial" w:cs="Arial"/>
          <w:color w:val="000000"/>
          <w:sz w:val="19"/>
          <w:szCs w:val="19"/>
          <w:vertAlign w:val="superscript"/>
          <w:lang w:val="sv-SE"/>
        </w:rPr>
        <w:t>2</w:t>
      </w:r>
      <w:r w:rsidR="008B26E1" w:rsidRPr="007A60C1">
        <w:rPr>
          <w:rFonts w:ascii="Arial" w:hAnsi="Arial" w:cs="Arial"/>
          <w:color w:val="000000"/>
          <w:sz w:val="22"/>
          <w:szCs w:val="22"/>
          <w:lang w:val="sv-SE"/>
        </w:rPr>
        <w:t>,</w:t>
      </w:r>
      <w:r w:rsidR="008B26E1" w:rsidRPr="007A60C1">
        <w:rPr>
          <w:rStyle w:val="apple-converted-space"/>
          <w:rFonts w:ascii="Arial" w:hAnsi="Arial" w:cs="Arial"/>
          <w:color w:val="000000"/>
          <w:sz w:val="22"/>
          <w:szCs w:val="22"/>
          <w:lang w:val="sv-SE"/>
        </w:rPr>
        <w:t> </w:t>
      </w:r>
      <w:hyperlink r:id="rId4" w:history="1">
        <w:r w:rsidR="008B26E1" w:rsidRPr="007A60C1">
          <w:rPr>
            <w:rStyle w:val="Hyperlnk"/>
            <w:rFonts w:ascii="Arial" w:hAnsi="Arial" w:cs="Arial"/>
            <w:color w:val="660066"/>
            <w:sz w:val="22"/>
            <w:szCs w:val="22"/>
            <w:lang w:val="sv-SE"/>
          </w:rPr>
          <w:t>Garellick G</w:t>
        </w:r>
      </w:hyperlink>
      <w:r w:rsidR="008B26E1" w:rsidRPr="007A60C1">
        <w:rPr>
          <w:rFonts w:ascii="Arial" w:hAnsi="Arial" w:cs="Arial"/>
          <w:color w:val="000000"/>
          <w:sz w:val="19"/>
          <w:szCs w:val="19"/>
          <w:vertAlign w:val="superscript"/>
          <w:lang w:val="sv-SE"/>
        </w:rPr>
        <w:t>3</w:t>
      </w:r>
      <w:r w:rsidR="008B26E1" w:rsidRPr="007A60C1">
        <w:rPr>
          <w:rFonts w:ascii="Arial" w:hAnsi="Arial" w:cs="Arial"/>
          <w:color w:val="000000"/>
          <w:sz w:val="22"/>
          <w:szCs w:val="22"/>
          <w:lang w:val="sv-SE"/>
        </w:rPr>
        <w:t>,</w:t>
      </w:r>
      <w:r w:rsidR="008B26E1" w:rsidRPr="007A60C1">
        <w:rPr>
          <w:rStyle w:val="apple-converted-space"/>
          <w:rFonts w:ascii="Arial" w:hAnsi="Arial" w:cs="Arial"/>
          <w:color w:val="000000"/>
          <w:sz w:val="22"/>
          <w:szCs w:val="22"/>
          <w:lang w:val="sv-SE"/>
        </w:rPr>
        <w:t> </w:t>
      </w:r>
      <w:hyperlink r:id="rId5" w:history="1">
        <w:r w:rsidR="008B26E1" w:rsidRPr="007A60C1">
          <w:rPr>
            <w:rStyle w:val="Hyperlnk"/>
            <w:rFonts w:ascii="Arial" w:hAnsi="Arial" w:cs="Arial"/>
            <w:color w:val="660066"/>
            <w:sz w:val="22"/>
            <w:szCs w:val="22"/>
            <w:lang w:val="sv-SE"/>
          </w:rPr>
          <w:t>Kärrholm J</w:t>
        </w:r>
      </w:hyperlink>
      <w:r w:rsidR="008B26E1" w:rsidRPr="007A60C1">
        <w:rPr>
          <w:rFonts w:ascii="Arial" w:hAnsi="Arial" w:cs="Arial"/>
          <w:color w:val="000000"/>
          <w:sz w:val="19"/>
          <w:szCs w:val="19"/>
          <w:vertAlign w:val="superscript"/>
          <w:lang w:val="sv-SE"/>
        </w:rPr>
        <w:t>3</w:t>
      </w:r>
      <w:r w:rsidR="008B26E1" w:rsidRPr="007A60C1">
        <w:rPr>
          <w:rFonts w:ascii="Arial" w:hAnsi="Arial" w:cs="Arial"/>
          <w:color w:val="000000"/>
          <w:sz w:val="22"/>
          <w:szCs w:val="22"/>
          <w:lang w:val="sv-SE"/>
        </w:rPr>
        <w:t>,</w:t>
      </w:r>
      <w:r w:rsidR="008B26E1" w:rsidRPr="007A60C1">
        <w:rPr>
          <w:rStyle w:val="apple-converted-space"/>
          <w:rFonts w:ascii="Arial" w:hAnsi="Arial" w:cs="Arial"/>
          <w:color w:val="000000"/>
          <w:sz w:val="22"/>
          <w:szCs w:val="22"/>
          <w:lang w:val="sv-SE"/>
        </w:rPr>
        <w:t> </w:t>
      </w:r>
      <w:hyperlink r:id="rId6" w:history="1">
        <w:r w:rsidR="008B26E1" w:rsidRPr="007A60C1">
          <w:rPr>
            <w:rStyle w:val="Hyperlnk"/>
            <w:rFonts w:ascii="Arial" w:hAnsi="Arial" w:cs="Arial"/>
            <w:color w:val="660066"/>
            <w:sz w:val="22"/>
            <w:szCs w:val="22"/>
            <w:lang w:val="sv-SE"/>
          </w:rPr>
          <w:t>Sköldenberg O</w:t>
        </w:r>
      </w:hyperlink>
      <w:r w:rsidR="008B26E1" w:rsidRPr="007A60C1">
        <w:rPr>
          <w:rFonts w:ascii="Arial" w:hAnsi="Arial" w:cs="Arial"/>
          <w:color w:val="000000"/>
          <w:sz w:val="19"/>
          <w:szCs w:val="19"/>
          <w:vertAlign w:val="superscript"/>
          <w:lang w:val="sv-SE"/>
        </w:rPr>
        <w:t>2</w:t>
      </w:r>
      <w:r w:rsidR="008B26E1" w:rsidRPr="007A60C1">
        <w:rPr>
          <w:rFonts w:ascii="Arial" w:hAnsi="Arial" w:cs="Arial"/>
          <w:color w:val="000000"/>
          <w:sz w:val="22"/>
          <w:szCs w:val="22"/>
          <w:lang w:val="sv-SE"/>
        </w:rPr>
        <w:t>,</w:t>
      </w:r>
      <w:r w:rsidR="008B26E1" w:rsidRPr="007A60C1">
        <w:rPr>
          <w:rStyle w:val="apple-converted-space"/>
          <w:rFonts w:ascii="Arial" w:hAnsi="Arial" w:cs="Arial"/>
          <w:color w:val="000000"/>
          <w:sz w:val="22"/>
          <w:szCs w:val="22"/>
          <w:lang w:val="sv-SE"/>
        </w:rPr>
        <w:t> </w:t>
      </w:r>
      <w:hyperlink r:id="rId7" w:history="1">
        <w:r w:rsidR="008B26E1" w:rsidRPr="007A60C1">
          <w:rPr>
            <w:rStyle w:val="Hyperlnk"/>
            <w:rFonts w:ascii="Arial" w:hAnsi="Arial" w:cs="Arial"/>
            <w:color w:val="660066"/>
            <w:sz w:val="22"/>
            <w:szCs w:val="22"/>
            <w:lang w:val="sv-SE"/>
          </w:rPr>
          <w:t>Hailer NP</w:t>
        </w:r>
      </w:hyperlink>
      <w:r w:rsidR="008B26E1" w:rsidRPr="007A60C1">
        <w:rPr>
          <w:rFonts w:ascii="Arial" w:hAnsi="Arial" w:cs="Arial"/>
          <w:color w:val="000000"/>
          <w:sz w:val="19"/>
          <w:szCs w:val="19"/>
          <w:vertAlign w:val="superscript"/>
          <w:lang w:val="sv-SE"/>
        </w:rPr>
        <w:t>1</w:t>
      </w:r>
      <w:r w:rsidR="008B26E1" w:rsidRPr="007A60C1">
        <w:rPr>
          <w:rFonts w:ascii="Arial" w:hAnsi="Arial" w:cs="Arial"/>
          <w:color w:val="000000"/>
          <w:sz w:val="22"/>
          <w:szCs w:val="22"/>
          <w:lang w:val="sv-SE"/>
        </w:rPr>
        <w:t>.</w:t>
      </w:r>
    </w:p>
    <w:p w14:paraId="008007E8" w14:textId="77777777" w:rsidR="008B26E1" w:rsidRPr="007A60C1" w:rsidRDefault="008B26E1">
      <w:pPr>
        <w:pStyle w:val="Kommentarer"/>
        <w:rPr>
          <w:lang w:val="sv-SE"/>
        </w:rPr>
      </w:pPr>
    </w:p>
  </w:comment>
  <w:comment w:id="185" w:author="Nils Hailer" w:date="2019-10-07T16:14:00Z" w:initials="NH">
    <w:p w14:paraId="7FA11D65" w14:textId="38AD7908" w:rsidR="008B26E1" w:rsidRPr="00834B40" w:rsidRDefault="008B26E1">
      <w:pPr>
        <w:pStyle w:val="Kommentarer"/>
        <w:rPr>
          <w:lang w:val="sv-SE"/>
        </w:rPr>
      </w:pPr>
      <w:r>
        <w:rPr>
          <w:rStyle w:val="Kommentarsreferens"/>
        </w:rPr>
        <w:annotationRef/>
      </w:r>
      <w:r w:rsidRPr="00834B40">
        <w:rPr>
          <w:lang w:val="sv-SE"/>
        </w:rPr>
        <w:t>spell out 1</w:t>
      </w:r>
      <w:r w:rsidRPr="00834B40">
        <w:rPr>
          <w:vertAlign w:val="superscript"/>
          <w:lang w:val="sv-SE"/>
        </w:rPr>
        <w:t>st</w:t>
      </w:r>
      <w:r w:rsidRPr="00834B40">
        <w:rPr>
          <w:lang w:val="sv-SE"/>
        </w:rPr>
        <w:t xml:space="preserve"> time</w:t>
      </w:r>
    </w:p>
  </w:comment>
  <w:comment w:id="216" w:author="anne garland" w:date="2019-10-07T12:03:00Z" w:initials="ag">
    <w:p w14:paraId="4ABC1257" w14:textId="77777777" w:rsidR="008B26E1" w:rsidRDefault="008B26E1">
      <w:pPr>
        <w:pStyle w:val="Kommentarer"/>
      </w:pPr>
      <w:r>
        <w:rPr>
          <w:rStyle w:val="Kommentarsreferens"/>
        </w:rPr>
        <w:annotationRef/>
      </w:r>
      <w:r w:rsidRPr="007A60C1">
        <w:rPr>
          <w:lang w:val="sv-SE"/>
        </w:rPr>
        <w:t xml:space="preserve">Måste vi inte oxå nämna NJRs senaste? </w:t>
      </w:r>
      <w:r>
        <w:t>Kanske ngt I stil med “No model has so far been broadly accepted for elective THA however (Manning, Edelstein, and Alvi 2016; Bülow et al. 2017). The latest contribution to our knowledge is the patient decision support tool for joint replacement focusing on hip function outcome, repeated surgery and death within 1 y after hip or knee replacement surgery.”</w:t>
      </w:r>
    </w:p>
    <w:p w14:paraId="2C188340" w14:textId="77777777" w:rsidR="008B26E1" w:rsidRDefault="008B26E1">
      <w:pPr>
        <w:pStyle w:val="Kommentarer"/>
      </w:pPr>
    </w:p>
    <w:p w14:paraId="437005EB" w14:textId="77777777" w:rsidR="008B26E1" w:rsidRDefault="008B26E1">
      <w:pPr>
        <w:pStyle w:val="Kommentarer"/>
      </w:pPr>
      <w:r w:rsidRPr="005A31CB">
        <w:t>https://jointcalc.shef.ac.uk</w:t>
      </w:r>
    </w:p>
    <w:p w14:paraId="3B9FCFC7" w14:textId="77777777" w:rsidR="008B26E1" w:rsidRDefault="008B26E1">
      <w:pPr>
        <w:pStyle w:val="Kommentarer"/>
      </w:pPr>
    </w:p>
    <w:p w14:paraId="7CF2E31A" w14:textId="77777777" w:rsidR="008B26E1" w:rsidRDefault="006178DE" w:rsidP="005A31CB">
      <w:pPr>
        <w:spacing w:line="348" w:lineRule="atLeast"/>
        <w:rPr>
          <w:rFonts w:ascii="Arial" w:hAnsi="Arial" w:cs="Arial"/>
          <w:color w:val="000000"/>
          <w:sz w:val="20"/>
          <w:szCs w:val="20"/>
        </w:rPr>
      </w:pPr>
      <w:hyperlink r:id="rId8" w:tooltip="Health technology assessment (Winchester, England)." w:history="1">
        <w:r w:rsidR="008B26E1">
          <w:rPr>
            <w:rStyle w:val="Hyperlnk"/>
            <w:rFonts w:ascii="Arial" w:hAnsi="Arial" w:cs="Arial"/>
            <w:color w:val="660066"/>
            <w:sz w:val="20"/>
            <w:szCs w:val="20"/>
          </w:rPr>
          <w:t>Health Technol Assess.</w:t>
        </w:r>
      </w:hyperlink>
      <w:r w:rsidR="008B26E1">
        <w:rPr>
          <w:rStyle w:val="apple-converted-space"/>
          <w:rFonts w:ascii="Arial" w:hAnsi="Arial" w:cs="Arial"/>
          <w:color w:val="000000"/>
          <w:sz w:val="20"/>
          <w:szCs w:val="20"/>
        </w:rPr>
        <w:t> </w:t>
      </w:r>
      <w:r w:rsidR="008B26E1">
        <w:rPr>
          <w:rFonts w:ascii="Arial" w:hAnsi="Arial" w:cs="Arial"/>
          <w:color w:val="000000"/>
          <w:sz w:val="20"/>
          <w:szCs w:val="20"/>
        </w:rPr>
        <w:t>2019 Jun;23(32):1-216. doi: 10.3310/hta23320.</w:t>
      </w:r>
    </w:p>
    <w:p w14:paraId="0CFF462C" w14:textId="77777777" w:rsidR="008B26E1" w:rsidRDefault="008B26E1" w:rsidP="005A31CB">
      <w:pPr>
        <w:pStyle w:val="Rubrik1"/>
        <w:spacing w:before="120" w:after="120" w:line="300" w:lineRule="atLeast"/>
        <w:rPr>
          <w:rFonts w:ascii="Arial" w:hAnsi="Arial" w:cs="Arial"/>
          <w:color w:val="000000"/>
          <w:sz w:val="34"/>
          <w:szCs w:val="34"/>
        </w:rPr>
      </w:pPr>
      <w:r>
        <w:rPr>
          <w:rFonts w:ascii="Arial" w:hAnsi="Arial" w:cs="Arial"/>
          <w:color w:val="000000"/>
          <w:sz w:val="34"/>
          <w:szCs w:val="34"/>
        </w:rPr>
        <w:t>The</w:t>
      </w:r>
      <w:r>
        <w:rPr>
          <w:rStyle w:val="apple-converted-space"/>
          <w:rFonts w:ascii="Arial" w:hAnsi="Arial" w:cs="Arial"/>
          <w:color w:val="000000"/>
          <w:sz w:val="34"/>
          <w:szCs w:val="34"/>
        </w:rPr>
        <w:t> </w:t>
      </w:r>
      <w:r>
        <w:rPr>
          <w:rStyle w:val="highlight"/>
          <w:rFonts w:ascii="Arial" w:hAnsi="Arial" w:cs="Arial"/>
          <w:color w:val="000000"/>
          <w:sz w:val="34"/>
          <w:szCs w:val="34"/>
        </w:rPr>
        <w:t>Arthroplasty</w:t>
      </w:r>
      <w:r>
        <w:rPr>
          <w:rStyle w:val="apple-converted-space"/>
          <w:rFonts w:ascii="Arial" w:hAnsi="Arial" w:cs="Arial"/>
          <w:color w:val="000000"/>
          <w:sz w:val="34"/>
          <w:szCs w:val="34"/>
        </w:rPr>
        <w:t> </w:t>
      </w:r>
      <w:r>
        <w:rPr>
          <w:rFonts w:ascii="Arial" w:hAnsi="Arial" w:cs="Arial"/>
          <w:color w:val="000000"/>
          <w:sz w:val="34"/>
          <w:szCs w:val="34"/>
        </w:rPr>
        <w:t>Candidacy Help Engine</w:t>
      </w:r>
      <w:r>
        <w:rPr>
          <w:rStyle w:val="apple-converted-space"/>
          <w:rFonts w:ascii="Arial" w:hAnsi="Arial" w:cs="Arial"/>
          <w:color w:val="000000"/>
          <w:sz w:val="34"/>
          <w:szCs w:val="34"/>
        </w:rPr>
        <w:t> </w:t>
      </w:r>
      <w:r>
        <w:rPr>
          <w:rStyle w:val="highlight"/>
          <w:rFonts w:ascii="Arial" w:hAnsi="Arial" w:cs="Arial"/>
          <w:color w:val="000000"/>
          <w:sz w:val="34"/>
          <w:szCs w:val="34"/>
        </w:rPr>
        <w:t>tool</w:t>
      </w:r>
      <w:r>
        <w:rPr>
          <w:rStyle w:val="apple-converted-space"/>
          <w:rFonts w:ascii="Arial" w:hAnsi="Arial" w:cs="Arial"/>
          <w:color w:val="000000"/>
          <w:sz w:val="34"/>
          <w:szCs w:val="34"/>
        </w:rPr>
        <w:t> </w:t>
      </w:r>
      <w:r>
        <w:rPr>
          <w:rFonts w:ascii="Arial" w:hAnsi="Arial" w:cs="Arial"/>
          <w:color w:val="000000"/>
          <w:sz w:val="34"/>
          <w:szCs w:val="34"/>
        </w:rPr>
        <w:t>to select candidates for</w:t>
      </w:r>
      <w:r>
        <w:rPr>
          <w:rStyle w:val="apple-converted-space"/>
          <w:rFonts w:ascii="Arial" w:hAnsi="Arial" w:cs="Arial"/>
          <w:color w:val="000000"/>
          <w:sz w:val="34"/>
          <w:szCs w:val="34"/>
        </w:rPr>
        <w:t> </w:t>
      </w:r>
      <w:r>
        <w:rPr>
          <w:rStyle w:val="highlight"/>
          <w:rFonts w:ascii="Arial" w:hAnsi="Arial" w:cs="Arial"/>
          <w:color w:val="000000"/>
          <w:sz w:val="34"/>
          <w:szCs w:val="34"/>
        </w:rPr>
        <w:t>hip</w:t>
      </w:r>
      <w:r>
        <w:rPr>
          <w:rStyle w:val="apple-converted-space"/>
          <w:rFonts w:ascii="Arial" w:hAnsi="Arial" w:cs="Arial"/>
          <w:color w:val="000000"/>
          <w:sz w:val="34"/>
          <w:szCs w:val="34"/>
        </w:rPr>
        <w:t> </w:t>
      </w:r>
      <w:r>
        <w:rPr>
          <w:rFonts w:ascii="Arial" w:hAnsi="Arial" w:cs="Arial"/>
          <w:color w:val="000000"/>
          <w:sz w:val="34"/>
          <w:szCs w:val="34"/>
        </w:rPr>
        <w:t>and knee</w:t>
      </w:r>
      <w:r>
        <w:rPr>
          <w:rStyle w:val="apple-converted-space"/>
          <w:rFonts w:ascii="Arial" w:hAnsi="Arial" w:cs="Arial"/>
          <w:color w:val="000000"/>
          <w:sz w:val="34"/>
          <w:szCs w:val="34"/>
        </w:rPr>
        <w:t> </w:t>
      </w:r>
      <w:r>
        <w:rPr>
          <w:rStyle w:val="highlight"/>
          <w:rFonts w:ascii="Arial" w:hAnsi="Arial" w:cs="Arial"/>
          <w:color w:val="000000"/>
          <w:sz w:val="34"/>
          <w:szCs w:val="34"/>
        </w:rPr>
        <w:t>replacement</w:t>
      </w:r>
      <w:r>
        <w:rPr>
          <w:rFonts w:ascii="Arial" w:hAnsi="Arial" w:cs="Arial"/>
          <w:color w:val="000000"/>
          <w:sz w:val="34"/>
          <w:szCs w:val="34"/>
        </w:rPr>
        <w:t>surgery: development and economic modelling.</w:t>
      </w:r>
    </w:p>
    <w:p w14:paraId="3833C4DA" w14:textId="77777777" w:rsidR="008B26E1" w:rsidRDefault="006178DE" w:rsidP="005A31CB">
      <w:pPr>
        <w:rPr>
          <w:rFonts w:ascii="Arial" w:hAnsi="Arial" w:cs="Arial"/>
          <w:color w:val="000000"/>
          <w:sz w:val="22"/>
          <w:szCs w:val="22"/>
        </w:rPr>
      </w:pPr>
      <w:hyperlink r:id="rId9" w:history="1">
        <w:r w:rsidR="008B26E1">
          <w:rPr>
            <w:rStyle w:val="Hyperlnk"/>
            <w:rFonts w:ascii="Arial" w:hAnsi="Arial" w:cs="Arial"/>
            <w:color w:val="660066"/>
            <w:sz w:val="22"/>
            <w:szCs w:val="22"/>
          </w:rPr>
          <w:t>Price A</w:t>
        </w:r>
      </w:hyperlink>
      <w:r w:rsidR="008B26E1">
        <w:rPr>
          <w:rFonts w:ascii="Arial" w:hAnsi="Arial" w:cs="Arial"/>
          <w:color w:val="000000"/>
          <w:sz w:val="19"/>
          <w:szCs w:val="19"/>
          <w:vertAlign w:val="superscript"/>
        </w:rPr>
        <w:t>1</w:t>
      </w:r>
      <w:r w:rsidR="008B26E1">
        <w:rPr>
          <w:rFonts w:ascii="Arial" w:hAnsi="Arial" w:cs="Arial"/>
          <w:color w:val="000000"/>
          <w:sz w:val="22"/>
          <w:szCs w:val="22"/>
        </w:rPr>
        <w:t>,</w:t>
      </w:r>
      <w:r w:rsidR="008B26E1">
        <w:rPr>
          <w:rStyle w:val="apple-converted-space"/>
          <w:rFonts w:ascii="Arial" w:hAnsi="Arial" w:cs="Arial"/>
          <w:color w:val="000000"/>
          <w:sz w:val="22"/>
          <w:szCs w:val="22"/>
        </w:rPr>
        <w:t> </w:t>
      </w:r>
      <w:hyperlink r:id="rId10" w:history="1">
        <w:r w:rsidR="008B26E1">
          <w:rPr>
            <w:rStyle w:val="Hyperlnk"/>
            <w:rFonts w:ascii="Arial" w:hAnsi="Arial" w:cs="Arial"/>
            <w:color w:val="660066"/>
            <w:sz w:val="22"/>
            <w:szCs w:val="22"/>
          </w:rPr>
          <w:t>Smith J</w:t>
        </w:r>
      </w:hyperlink>
      <w:r w:rsidR="008B26E1">
        <w:rPr>
          <w:rFonts w:ascii="Arial" w:hAnsi="Arial" w:cs="Arial"/>
          <w:color w:val="000000"/>
          <w:sz w:val="19"/>
          <w:szCs w:val="19"/>
          <w:vertAlign w:val="superscript"/>
        </w:rPr>
        <w:t>1</w:t>
      </w:r>
      <w:r w:rsidR="008B26E1">
        <w:rPr>
          <w:rFonts w:ascii="Arial" w:hAnsi="Arial" w:cs="Arial"/>
          <w:color w:val="000000"/>
          <w:sz w:val="22"/>
          <w:szCs w:val="22"/>
        </w:rPr>
        <w:t>,</w:t>
      </w:r>
      <w:r w:rsidR="008B26E1">
        <w:rPr>
          <w:rStyle w:val="apple-converted-space"/>
          <w:rFonts w:ascii="Arial" w:hAnsi="Arial" w:cs="Arial"/>
          <w:color w:val="000000"/>
          <w:sz w:val="22"/>
          <w:szCs w:val="22"/>
        </w:rPr>
        <w:t> </w:t>
      </w:r>
      <w:hyperlink r:id="rId11" w:history="1">
        <w:r w:rsidR="008B26E1">
          <w:rPr>
            <w:rStyle w:val="Hyperlnk"/>
            <w:rFonts w:ascii="Arial" w:hAnsi="Arial" w:cs="Arial"/>
            <w:color w:val="660066"/>
            <w:sz w:val="22"/>
            <w:szCs w:val="22"/>
          </w:rPr>
          <w:t>Dakin H</w:t>
        </w:r>
      </w:hyperlink>
      <w:r w:rsidR="008B26E1">
        <w:rPr>
          <w:rFonts w:ascii="Arial" w:hAnsi="Arial" w:cs="Arial"/>
          <w:color w:val="000000"/>
          <w:sz w:val="19"/>
          <w:szCs w:val="19"/>
          <w:vertAlign w:val="superscript"/>
        </w:rPr>
        <w:t>2</w:t>
      </w:r>
      <w:r w:rsidR="008B26E1">
        <w:rPr>
          <w:rFonts w:ascii="Arial" w:hAnsi="Arial" w:cs="Arial"/>
          <w:color w:val="000000"/>
          <w:sz w:val="22"/>
          <w:szCs w:val="22"/>
        </w:rPr>
        <w:t>,</w:t>
      </w:r>
      <w:r w:rsidR="008B26E1">
        <w:rPr>
          <w:rStyle w:val="apple-converted-space"/>
          <w:rFonts w:ascii="Arial" w:hAnsi="Arial" w:cs="Arial"/>
          <w:color w:val="000000"/>
          <w:sz w:val="22"/>
          <w:szCs w:val="22"/>
        </w:rPr>
        <w:t> </w:t>
      </w:r>
      <w:hyperlink r:id="rId12" w:history="1">
        <w:r w:rsidR="008B26E1">
          <w:rPr>
            <w:rStyle w:val="Hyperlnk"/>
            <w:rFonts w:ascii="Arial" w:hAnsi="Arial" w:cs="Arial"/>
            <w:color w:val="660066"/>
            <w:sz w:val="22"/>
            <w:szCs w:val="22"/>
          </w:rPr>
          <w:t>Kang S</w:t>
        </w:r>
      </w:hyperlink>
      <w:r w:rsidR="008B26E1">
        <w:rPr>
          <w:rFonts w:ascii="Arial" w:hAnsi="Arial" w:cs="Arial"/>
          <w:color w:val="000000"/>
          <w:sz w:val="19"/>
          <w:szCs w:val="19"/>
          <w:vertAlign w:val="superscript"/>
        </w:rPr>
        <w:t>1</w:t>
      </w:r>
      <w:r w:rsidR="008B26E1">
        <w:rPr>
          <w:rFonts w:ascii="Arial" w:hAnsi="Arial" w:cs="Arial"/>
          <w:color w:val="000000"/>
          <w:sz w:val="22"/>
          <w:szCs w:val="22"/>
        </w:rPr>
        <w:t>,</w:t>
      </w:r>
      <w:r w:rsidR="008B26E1">
        <w:rPr>
          <w:rStyle w:val="apple-converted-space"/>
          <w:rFonts w:ascii="Arial" w:hAnsi="Arial" w:cs="Arial"/>
          <w:color w:val="000000"/>
          <w:sz w:val="22"/>
          <w:szCs w:val="22"/>
        </w:rPr>
        <w:t> </w:t>
      </w:r>
      <w:hyperlink r:id="rId13" w:history="1">
        <w:r w:rsidR="008B26E1">
          <w:rPr>
            <w:rStyle w:val="Hyperlnk"/>
            <w:rFonts w:ascii="Arial" w:hAnsi="Arial" w:cs="Arial"/>
            <w:color w:val="660066"/>
            <w:sz w:val="22"/>
            <w:szCs w:val="22"/>
          </w:rPr>
          <w:t>Eibich P</w:t>
        </w:r>
      </w:hyperlink>
      <w:r w:rsidR="008B26E1">
        <w:rPr>
          <w:rFonts w:ascii="Arial" w:hAnsi="Arial" w:cs="Arial"/>
          <w:color w:val="000000"/>
          <w:sz w:val="19"/>
          <w:szCs w:val="19"/>
          <w:vertAlign w:val="superscript"/>
        </w:rPr>
        <w:t>2</w:t>
      </w:r>
      <w:r w:rsidR="008B26E1">
        <w:rPr>
          <w:rFonts w:ascii="Arial" w:hAnsi="Arial" w:cs="Arial"/>
          <w:color w:val="000000"/>
          <w:sz w:val="22"/>
          <w:szCs w:val="22"/>
        </w:rPr>
        <w:t>,</w:t>
      </w:r>
      <w:r w:rsidR="008B26E1">
        <w:rPr>
          <w:rStyle w:val="apple-converted-space"/>
          <w:rFonts w:ascii="Arial" w:hAnsi="Arial" w:cs="Arial"/>
          <w:color w:val="000000"/>
          <w:sz w:val="22"/>
          <w:szCs w:val="22"/>
        </w:rPr>
        <w:t> </w:t>
      </w:r>
      <w:hyperlink r:id="rId14" w:history="1">
        <w:r w:rsidR="008B26E1">
          <w:rPr>
            <w:rStyle w:val="Hyperlnk"/>
            <w:rFonts w:ascii="Arial" w:hAnsi="Arial" w:cs="Arial"/>
            <w:color w:val="660066"/>
            <w:sz w:val="22"/>
            <w:szCs w:val="22"/>
          </w:rPr>
          <w:t>Cook J</w:t>
        </w:r>
      </w:hyperlink>
      <w:r w:rsidR="008B26E1">
        <w:rPr>
          <w:rFonts w:ascii="Arial" w:hAnsi="Arial" w:cs="Arial"/>
          <w:color w:val="000000"/>
          <w:sz w:val="19"/>
          <w:szCs w:val="19"/>
          <w:vertAlign w:val="superscript"/>
        </w:rPr>
        <w:t>1</w:t>
      </w:r>
      <w:r w:rsidR="008B26E1">
        <w:rPr>
          <w:rFonts w:ascii="Arial" w:hAnsi="Arial" w:cs="Arial"/>
          <w:color w:val="000000"/>
          <w:sz w:val="22"/>
          <w:szCs w:val="22"/>
        </w:rPr>
        <w:t>,</w:t>
      </w:r>
      <w:r w:rsidR="008B26E1">
        <w:rPr>
          <w:rStyle w:val="apple-converted-space"/>
          <w:rFonts w:ascii="Arial" w:hAnsi="Arial" w:cs="Arial"/>
          <w:color w:val="000000"/>
          <w:sz w:val="22"/>
          <w:szCs w:val="22"/>
        </w:rPr>
        <w:t> </w:t>
      </w:r>
      <w:hyperlink r:id="rId15" w:history="1">
        <w:r w:rsidR="008B26E1">
          <w:rPr>
            <w:rStyle w:val="Hyperlnk"/>
            <w:rFonts w:ascii="Arial" w:hAnsi="Arial" w:cs="Arial"/>
            <w:color w:val="660066"/>
            <w:sz w:val="22"/>
            <w:szCs w:val="22"/>
          </w:rPr>
          <w:t>Gray A</w:t>
        </w:r>
      </w:hyperlink>
      <w:r w:rsidR="008B26E1">
        <w:rPr>
          <w:rFonts w:ascii="Arial" w:hAnsi="Arial" w:cs="Arial"/>
          <w:color w:val="000000"/>
          <w:sz w:val="19"/>
          <w:szCs w:val="19"/>
          <w:vertAlign w:val="superscript"/>
        </w:rPr>
        <w:t>2</w:t>
      </w:r>
      <w:r w:rsidR="008B26E1">
        <w:rPr>
          <w:rFonts w:ascii="Arial" w:hAnsi="Arial" w:cs="Arial"/>
          <w:color w:val="000000"/>
          <w:sz w:val="22"/>
          <w:szCs w:val="22"/>
        </w:rPr>
        <w:t>,</w:t>
      </w:r>
      <w:r w:rsidR="008B26E1">
        <w:rPr>
          <w:rStyle w:val="apple-converted-space"/>
          <w:rFonts w:ascii="Arial" w:hAnsi="Arial" w:cs="Arial"/>
          <w:color w:val="000000"/>
          <w:sz w:val="22"/>
          <w:szCs w:val="22"/>
        </w:rPr>
        <w:t> </w:t>
      </w:r>
      <w:hyperlink r:id="rId16" w:history="1">
        <w:r w:rsidR="008B26E1">
          <w:rPr>
            <w:rStyle w:val="Hyperlnk"/>
            <w:rFonts w:ascii="Arial" w:hAnsi="Arial" w:cs="Arial"/>
            <w:color w:val="660066"/>
            <w:sz w:val="22"/>
            <w:szCs w:val="22"/>
          </w:rPr>
          <w:t>Harris K</w:t>
        </w:r>
      </w:hyperlink>
      <w:r w:rsidR="008B26E1">
        <w:rPr>
          <w:rFonts w:ascii="Arial" w:hAnsi="Arial" w:cs="Arial"/>
          <w:color w:val="000000"/>
          <w:sz w:val="19"/>
          <w:szCs w:val="19"/>
          <w:vertAlign w:val="superscript"/>
        </w:rPr>
        <w:t>1</w:t>
      </w:r>
      <w:r w:rsidR="008B26E1">
        <w:rPr>
          <w:rFonts w:ascii="Arial" w:hAnsi="Arial" w:cs="Arial"/>
          <w:color w:val="000000"/>
          <w:sz w:val="22"/>
          <w:szCs w:val="22"/>
        </w:rPr>
        <w:t>,</w:t>
      </w:r>
      <w:r w:rsidR="008B26E1">
        <w:rPr>
          <w:rStyle w:val="apple-converted-space"/>
          <w:rFonts w:ascii="Arial" w:hAnsi="Arial" w:cs="Arial"/>
          <w:color w:val="000000"/>
          <w:sz w:val="22"/>
          <w:szCs w:val="22"/>
        </w:rPr>
        <w:t> </w:t>
      </w:r>
      <w:hyperlink r:id="rId17" w:history="1">
        <w:r w:rsidR="008B26E1">
          <w:rPr>
            <w:rStyle w:val="Hyperlnk"/>
            <w:rFonts w:ascii="Arial" w:hAnsi="Arial" w:cs="Arial"/>
            <w:color w:val="660066"/>
            <w:sz w:val="22"/>
            <w:szCs w:val="22"/>
          </w:rPr>
          <w:t>Middleton R</w:t>
        </w:r>
      </w:hyperlink>
      <w:r w:rsidR="008B26E1">
        <w:rPr>
          <w:rFonts w:ascii="Arial" w:hAnsi="Arial" w:cs="Arial"/>
          <w:color w:val="000000"/>
          <w:sz w:val="19"/>
          <w:szCs w:val="19"/>
          <w:vertAlign w:val="superscript"/>
        </w:rPr>
        <w:t>1</w:t>
      </w:r>
      <w:r w:rsidR="008B26E1">
        <w:rPr>
          <w:rFonts w:ascii="Arial" w:hAnsi="Arial" w:cs="Arial"/>
          <w:color w:val="000000"/>
          <w:sz w:val="22"/>
          <w:szCs w:val="22"/>
        </w:rPr>
        <w:t>,</w:t>
      </w:r>
      <w:r w:rsidR="008B26E1">
        <w:rPr>
          <w:rStyle w:val="apple-converted-space"/>
          <w:rFonts w:ascii="Arial" w:hAnsi="Arial" w:cs="Arial"/>
          <w:color w:val="000000"/>
          <w:sz w:val="22"/>
          <w:szCs w:val="22"/>
        </w:rPr>
        <w:t> </w:t>
      </w:r>
      <w:hyperlink r:id="rId18" w:history="1">
        <w:r w:rsidR="008B26E1">
          <w:rPr>
            <w:rStyle w:val="Hyperlnk"/>
            <w:rFonts w:ascii="Arial" w:hAnsi="Arial" w:cs="Arial"/>
            <w:color w:val="660066"/>
            <w:sz w:val="22"/>
            <w:szCs w:val="22"/>
          </w:rPr>
          <w:t>Gibbons E</w:t>
        </w:r>
      </w:hyperlink>
      <w:r w:rsidR="008B26E1">
        <w:rPr>
          <w:rFonts w:ascii="Arial" w:hAnsi="Arial" w:cs="Arial"/>
          <w:color w:val="000000"/>
          <w:sz w:val="19"/>
          <w:szCs w:val="19"/>
          <w:vertAlign w:val="superscript"/>
        </w:rPr>
        <w:t>3</w:t>
      </w:r>
      <w:r w:rsidR="008B26E1">
        <w:rPr>
          <w:rFonts w:ascii="Arial" w:hAnsi="Arial" w:cs="Arial"/>
          <w:color w:val="000000"/>
          <w:sz w:val="22"/>
          <w:szCs w:val="22"/>
        </w:rPr>
        <w:t>,</w:t>
      </w:r>
      <w:r w:rsidR="008B26E1">
        <w:rPr>
          <w:rStyle w:val="apple-converted-space"/>
          <w:rFonts w:ascii="Arial" w:hAnsi="Arial" w:cs="Arial"/>
          <w:color w:val="000000"/>
          <w:sz w:val="22"/>
          <w:szCs w:val="22"/>
        </w:rPr>
        <w:t> </w:t>
      </w:r>
      <w:hyperlink r:id="rId19" w:history="1">
        <w:r w:rsidR="008B26E1">
          <w:rPr>
            <w:rStyle w:val="Hyperlnk"/>
            <w:rFonts w:ascii="Arial" w:hAnsi="Arial" w:cs="Arial"/>
            <w:color w:val="660066"/>
            <w:sz w:val="22"/>
            <w:szCs w:val="22"/>
          </w:rPr>
          <w:t>Benedetto E</w:t>
        </w:r>
      </w:hyperlink>
      <w:r w:rsidR="008B26E1">
        <w:rPr>
          <w:rFonts w:ascii="Arial" w:hAnsi="Arial" w:cs="Arial"/>
          <w:color w:val="000000"/>
          <w:sz w:val="19"/>
          <w:szCs w:val="19"/>
          <w:vertAlign w:val="superscript"/>
        </w:rPr>
        <w:t>1</w:t>
      </w:r>
      <w:r w:rsidR="008B26E1">
        <w:rPr>
          <w:rFonts w:ascii="Arial" w:hAnsi="Arial" w:cs="Arial"/>
          <w:color w:val="000000"/>
          <w:sz w:val="22"/>
          <w:szCs w:val="22"/>
        </w:rPr>
        <w:t>,</w:t>
      </w:r>
      <w:r w:rsidR="008B26E1">
        <w:rPr>
          <w:rStyle w:val="apple-converted-space"/>
          <w:rFonts w:ascii="Arial" w:hAnsi="Arial" w:cs="Arial"/>
          <w:color w:val="000000"/>
          <w:sz w:val="22"/>
          <w:szCs w:val="22"/>
        </w:rPr>
        <w:t> </w:t>
      </w:r>
      <w:hyperlink r:id="rId20" w:history="1">
        <w:r w:rsidR="008B26E1">
          <w:rPr>
            <w:rStyle w:val="Hyperlnk"/>
            <w:rFonts w:ascii="Arial" w:hAnsi="Arial" w:cs="Arial"/>
            <w:color w:val="660066"/>
            <w:sz w:val="22"/>
            <w:szCs w:val="22"/>
          </w:rPr>
          <w:t>Smith S</w:t>
        </w:r>
      </w:hyperlink>
      <w:r w:rsidR="008B26E1">
        <w:rPr>
          <w:rFonts w:ascii="Arial" w:hAnsi="Arial" w:cs="Arial"/>
          <w:color w:val="000000"/>
          <w:sz w:val="19"/>
          <w:szCs w:val="19"/>
          <w:vertAlign w:val="superscript"/>
        </w:rPr>
        <w:t>1</w:t>
      </w:r>
      <w:r w:rsidR="008B26E1">
        <w:rPr>
          <w:rFonts w:ascii="Arial" w:hAnsi="Arial" w:cs="Arial"/>
          <w:color w:val="000000"/>
          <w:sz w:val="22"/>
          <w:szCs w:val="22"/>
        </w:rPr>
        <w:t>,</w:t>
      </w:r>
      <w:r w:rsidR="008B26E1">
        <w:rPr>
          <w:rStyle w:val="apple-converted-space"/>
          <w:rFonts w:ascii="Arial" w:hAnsi="Arial" w:cs="Arial"/>
          <w:color w:val="000000"/>
          <w:sz w:val="22"/>
          <w:szCs w:val="22"/>
        </w:rPr>
        <w:t> </w:t>
      </w:r>
      <w:hyperlink r:id="rId21" w:history="1">
        <w:r w:rsidR="008B26E1">
          <w:rPr>
            <w:rStyle w:val="Hyperlnk"/>
            <w:rFonts w:ascii="Arial" w:hAnsi="Arial" w:cs="Arial"/>
            <w:color w:val="660066"/>
            <w:sz w:val="22"/>
            <w:szCs w:val="22"/>
          </w:rPr>
          <w:t>Dawson J</w:t>
        </w:r>
      </w:hyperlink>
      <w:r w:rsidR="008B26E1">
        <w:rPr>
          <w:rFonts w:ascii="Arial" w:hAnsi="Arial" w:cs="Arial"/>
          <w:color w:val="000000"/>
          <w:sz w:val="19"/>
          <w:szCs w:val="19"/>
          <w:vertAlign w:val="superscript"/>
        </w:rPr>
        <w:t>3</w:t>
      </w:r>
      <w:r w:rsidR="008B26E1">
        <w:rPr>
          <w:rFonts w:ascii="Arial" w:hAnsi="Arial" w:cs="Arial"/>
          <w:color w:val="000000"/>
          <w:sz w:val="22"/>
          <w:szCs w:val="22"/>
        </w:rPr>
        <w:t>,</w:t>
      </w:r>
      <w:r w:rsidR="008B26E1">
        <w:rPr>
          <w:rStyle w:val="apple-converted-space"/>
          <w:rFonts w:ascii="Arial" w:hAnsi="Arial" w:cs="Arial"/>
          <w:color w:val="000000"/>
          <w:sz w:val="22"/>
          <w:szCs w:val="22"/>
        </w:rPr>
        <w:t> </w:t>
      </w:r>
      <w:hyperlink r:id="rId22" w:history="1">
        <w:r w:rsidR="008B26E1">
          <w:rPr>
            <w:rStyle w:val="Hyperlnk"/>
            <w:rFonts w:ascii="Arial" w:hAnsi="Arial" w:cs="Arial"/>
            <w:color w:val="660066"/>
            <w:sz w:val="22"/>
            <w:szCs w:val="22"/>
          </w:rPr>
          <w:t>Fitzpatrick R</w:t>
        </w:r>
      </w:hyperlink>
      <w:r w:rsidR="008B26E1">
        <w:rPr>
          <w:rFonts w:ascii="Arial" w:hAnsi="Arial" w:cs="Arial"/>
          <w:color w:val="000000"/>
          <w:sz w:val="19"/>
          <w:szCs w:val="19"/>
          <w:vertAlign w:val="superscript"/>
        </w:rPr>
        <w:t>3</w:t>
      </w:r>
      <w:r w:rsidR="008B26E1">
        <w:rPr>
          <w:rFonts w:ascii="Arial" w:hAnsi="Arial" w:cs="Arial"/>
          <w:color w:val="000000"/>
          <w:sz w:val="22"/>
          <w:szCs w:val="22"/>
        </w:rPr>
        <w:t>,</w:t>
      </w:r>
      <w:r w:rsidR="008B26E1">
        <w:rPr>
          <w:rStyle w:val="apple-converted-space"/>
          <w:rFonts w:ascii="Arial" w:hAnsi="Arial" w:cs="Arial"/>
          <w:color w:val="000000"/>
          <w:sz w:val="22"/>
          <w:szCs w:val="22"/>
        </w:rPr>
        <w:t> </w:t>
      </w:r>
      <w:hyperlink r:id="rId23" w:history="1">
        <w:r w:rsidR="008B26E1">
          <w:rPr>
            <w:rStyle w:val="Hyperlnk"/>
            <w:rFonts w:ascii="Arial" w:hAnsi="Arial" w:cs="Arial"/>
            <w:color w:val="660066"/>
            <w:sz w:val="22"/>
            <w:szCs w:val="22"/>
          </w:rPr>
          <w:t>Sayers A</w:t>
        </w:r>
      </w:hyperlink>
      <w:r w:rsidR="008B26E1">
        <w:rPr>
          <w:rFonts w:ascii="Arial" w:hAnsi="Arial" w:cs="Arial"/>
          <w:color w:val="000000"/>
          <w:sz w:val="19"/>
          <w:szCs w:val="19"/>
          <w:vertAlign w:val="superscript"/>
        </w:rPr>
        <w:t>4</w:t>
      </w:r>
      <w:r w:rsidR="008B26E1">
        <w:rPr>
          <w:rFonts w:ascii="Arial" w:hAnsi="Arial" w:cs="Arial"/>
          <w:color w:val="000000"/>
          <w:sz w:val="22"/>
          <w:szCs w:val="22"/>
        </w:rPr>
        <w:t>,</w:t>
      </w:r>
      <w:r w:rsidR="008B26E1">
        <w:rPr>
          <w:rStyle w:val="apple-converted-space"/>
          <w:rFonts w:ascii="Arial" w:hAnsi="Arial" w:cs="Arial"/>
          <w:color w:val="000000"/>
          <w:sz w:val="22"/>
          <w:szCs w:val="22"/>
        </w:rPr>
        <w:t> </w:t>
      </w:r>
      <w:hyperlink r:id="rId24" w:history="1">
        <w:r w:rsidR="008B26E1">
          <w:rPr>
            <w:rStyle w:val="Hyperlnk"/>
            <w:rFonts w:ascii="Arial" w:hAnsi="Arial" w:cs="Arial"/>
            <w:color w:val="660066"/>
            <w:sz w:val="22"/>
            <w:szCs w:val="22"/>
          </w:rPr>
          <w:t>Miller L</w:t>
        </w:r>
      </w:hyperlink>
      <w:r w:rsidR="008B26E1">
        <w:rPr>
          <w:rFonts w:ascii="Arial" w:hAnsi="Arial" w:cs="Arial"/>
          <w:color w:val="000000"/>
          <w:sz w:val="19"/>
          <w:szCs w:val="19"/>
          <w:vertAlign w:val="superscript"/>
        </w:rPr>
        <w:t>4</w:t>
      </w:r>
      <w:r w:rsidR="008B26E1">
        <w:rPr>
          <w:rFonts w:ascii="Arial" w:hAnsi="Arial" w:cs="Arial"/>
          <w:color w:val="000000"/>
          <w:sz w:val="22"/>
          <w:szCs w:val="22"/>
        </w:rPr>
        <w:t>,</w:t>
      </w:r>
      <w:r w:rsidR="008B26E1">
        <w:rPr>
          <w:rStyle w:val="apple-converted-space"/>
          <w:rFonts w:ascii="Arial" w:hAnsi="Arial" w:cs="Arial"/>
          <w:color w:val="000000"/>
          <w:sz w:val="22"/>
          <w:szCs w:val="22"/>
        </w:rPr>
        <w:t> </w:t>
      </w:r>
      <w:hyperlink r:id="rId25" w:history="1">
        <w:r w:rsidR="008B26E1">
          <w:rPr>
            <w:rStyle w:val="Hyperlnk"/>
            <w:rFonts w:ascii="Arial" w:hAnsi="Arial" w:cs="Arial"/>
            <w:color w:val="660066"/>
            <w:sz w:val="22"/>
            <w:szCs w:val="22"/>
          </w:rPr>
          <w:t>Marques E</w:t>
        </w:r>
      </w:hyperlink>
      <w:r w:rsidR="008B26E1">
        <w:rPr>
          <w:rFonts w:ascii="Arial" w:hAnsi="Arial" w:cs="Arial"/>
          <w:color w:val="000000"/>
          <w:sz w:val="19"/>
          <w:szCs w:val="19"/>
          <w:vertAlign w:val="superscript"/>
        </w:rPr>
        <w:t>4</w:t>
      </w:r>
      <w:r w:rsidR="008B26E1">
        <w:rPr>
          <w:rFonts w:ascii="Arial" w:hAnsi="Arial" w:cs="Arial"/>
          <w:color w:val="000000"/>
          <w:sz w:val="22"/>
          <w:szCs w:val="22"/>
        </w:rPr>
        <w:t>,</w:t>
      </w:r>
      <w:r w:rsidR="008B26E1">
        <w:rPr>
          <w:rStyle w:val="apple-converted-space"/>
          <w:rFonts w:ascii="Arial" w:hAnsi="Arial" w:cs="Arial"/>
          <w:color w:val="000000"/>
          <w:sz w:val="22"/>
          <w:szCs w:val="22"/>
        </w:rPr>
        <w:t> </w:t>
      </w:r>
      <w:hyperlink r:id="rId26" w:history="1">
        <w:r w:rsidR="008B26E1">
          <w:rPr>
            <w:rStyle w:val="Hyperlnk"/>
            <w:rFonts w:ascii="Arial" w:hAnsi="Arial" w:cs="Arial"/>
            <w:color w:val="660066"/>
            <w:sz w:val="22"/>
            <w:szCs w:val="22"/>
          </w:rPr>
          <w:t>Gooberman-Hill R</w:t>
        </w:r>
      </w:hyperlink>
      <w:r w:rsidR="008B26E1">
        <w:rPr>
          <w:rFonts w:ascii="Arial" w:hAnsi="Arial" w:cs="Arial"/>
          <w:color w:val="000000"/>
          <w:sz w:val="19"/>
          <w:szCs w:val="19"/>
          <w:vertAlign w:val="superscript"/>
        </w:rPr>
        <w:t>4</w:t>
      </w:r>
      <w:r w:rsidR="008B26E1">
        <w:rPr>
          <w:rFonts w:ascii="Arial" w:hAnsi="Arial" w:cs="Arial"/>
          <w:color w:val="000000"/>
          <w:sz w:val="22"/>
          <w:szCs w:val="22"/>
        </w:rPr>
        <w:t>,</w:t>
      </w:r>
      <w:r w:rsidR="008B26E1">
        <w:rPr>
          <w:rStyle w:val="apple-converted-space"/>
          <w:rFonts w:ascii="Arial" w:hAnsi="Arial" w:cs="Arial"/>
          <w:color w:val="000000"/>
          <w:sz w:val="22"/>
          <w:szCs w:val="22"/>
        </w:rPr>
        <w:t> </w:t>
      </w:r>
      <w:hyperlink r:id="rId27" w:history="1">
        <w:r w:rsidR="008B26E1">
          <w:rPr>
            <w:rStyle w:val="Hyperlnk"/>
            <w:rFonts w:ascii="Arial" w:hAnsi="Arial" w:cs="Arial"/>
            <w:color w:val="660066"/>
            <w:sz w:val="22"/>
            <w:szCs w:val="22"/>
          </w:rPr>
          <w:t>Blom A</w:t>
        </w:r>
      </w:hyperlink>
      <w:r w:rsidR="008B26E1">
        <w:rPr>
          <w:rFonts w:ascii="Arial" w:hAnsi="Arial" w:cs="Arial"/>
          <w:color w:val="000000"/>
          <w:sz w:val="19"/>
          <w:szCs w:val="19"/>
          <w:vertAlign w:val="superscript"/>
        </w:rPr>
        <w:t>4</w:t>
      </w:r>
      <w:r w:rsidR="008B26E1">
        <w:rPr>
          <w:rFonts w:ascii="Arial" w:hAnsi="Arial" w:cs="Arial"/>
          <w:color w:val="000000"/>
          <w:sz w:val="22"/>
          <w:szCs w:val="22"/>
        </w:rPr>
        <w:t>,</w:t>
      </w:r>
      <w:r w:rsidR="008B26E1">
        <w:rPr>
          <w:rStyle w:val="apple-converted-space"/>
          <w:rFonts w:ascii="Arial" w:hAnsi="Arial" w:cs="Arial"/>
          <w:color w:val="000000"/>
          <w:sz w:val="22"/>
          <w:szCs w:val="22"/>
        </w:rPr>
        <w:t> </w:t>
      </w:r>
      <w:hyperlink r:id="rId28" w:history="1">
        <w:r w:rsidR="008B26E1">
          <w:rPr>
            <w:rStyle w:val="Hyperlnk"/>
            <w:rFonts w:ascii="Arial" w:hAnsi="Arial" w:cs="Arial"/>
            <w:color w:val="660066"/>
            <w:sz w:val="22"/>
            <w:szCs w:val="22"/>
          </w:rPr>
          <w:t>Judge A</w:t>
        </w:r>
      </w:hyperlink>
      <w:r w:rsidR="008B26E1">
        <w:rPr>
          <w:rFonts w:ascii="Arial" w:hAnsi="Arial" w:cs="Arial"/>
          <w:color w:val="000000"/>
          <w:sz w:val="19"/>
          <w:szCs w:val="19"/>
          <w:vertAlign w:val="superscript"/>
        </w:rPr>
        <w:t>1</w:t>
      </w:r>
      <w:r w:rsidR="008B26E1">
        <w:rPr>
          <w:rFonts w:ascii="Arial" w:hAnsi="Arial" w:cs="Arial"/>
          <w:color w:val="000000"/>
          <w:sz w:val="22"/>
          <w:szCs w:val="22"/>
        </w:rPr>
        <w:t>,</w:t>
      </w:r>
      <w:r w:rsidR="008B26E1">
        <w:rPr>
          <w:rStyle w:val="apple-converted-space"/>
          <w:rFonts w:ascii="Arial" w:hAnsi="Arial" w:cs="Arial"/>
          <w:color w:val="000000"/>
          <w:sz w:val="22"/>
          <w:szCs w:val="22"/>
        </w:rPr>
        <w:t> </w:t>
      </w:r>
      <w:hyperlink r:id="rId29" w:history="1">
        <w:r w:rsidR="008B26E1">
          <w:rPr>
            <w:rStyle w:val="Hyperlnk"/>
            <w:rFonts w:ascii="Arial" w:hAnsi="Arial" w:cs="Arial"/>
            <w:color w:val="660066"/>
            <w:sz w:val="22"/>
            <w:szCs w:val="22"/>
          </w:rPr>
          <w:t>Arden N</w:t>
        </w:r>
      </w:hyperlink>
      <w:r w:rsidR="008B26E1">
        <w:rPr>
          <w:rFonts w:ascii="Arial" w:hAnsi="Arial" w:cs="Arial"/>
          <w:color w:val="000000"/>
          <w:sz w:val="19"/>
          <w:szCs w:val="19"/>
          <w:vertAlign w:val="superscript"/>
        </w:rPr>
        <w:t>1</w:t>
      </w:r>
      <w:r w:rsidR="008B26E1">
        <w:rPr>
          <w:rFonts w:ascii="Arial" w:hAnsi="Arial" w:cs="Arial"/>
          <w:color w:val="000000"/>
          <w:sz w:val="22"/>
          <w:szCs w:val="22"/>
        </w:rPr>
        <w:t>,</w:t>
      </w:r>
      <w:r w:rsidR="008B26E1">
        <w:rPr>
          <w:rStyle w:val="apple-converted-space"/>
          <w:rFonts w:ascii="Arial" w:hAnsi="Arial" w:cs="Arial"/>
          <w:color w:val="000000"/>
          <w:sz w:val="22"/>
          <w:szCs w:val="22"/>
        </w:rPr>
        <w:t> </w:t>
      </w:r>
      <w:hyperlink r:id="rId30" w:history="1">
        <w:r w:rsidR="008B26E1">
          <w:rPr>
            <w:rStyle w:val="Hyperlnk"/>
            <w:rFonts w:ascii="Arial" w:hAnsi="Arial" w:cs="Arial"/>
            <w:color w:val="660066"/>
            <w:sz w:val="22"/>
            <w:szCs w:val="22"/>
          </w:rPr>
          <w:t>Murray D</w:t>
        </w:r>
      </w:hyperlink>
      <w:r w:rsidR="008B26E1">
        <w:rPr>
          <w:rFonts w:ascii="Arial" w:hAnsi="Arial" w:cs="Arial"/>
          <w:color w:val="000000"/>
          <w:sz w:val="19"/>
          <w:szCs w:val="19"/>
          <w:vertAlign w:val="superscript"/>
        </w:rPr>
        <w:t>1</w:t>
      </w:r>
      <w:r w:rsidR="008B26E1">
        <w:rPr>
          <w:rFonts w:ascii="Arial" w:hAnsi="Arial" w:cs="Arial"/>
          <w:color w:val="000000"/>
          <w:sz w:val="22"/>
          <w:szCs w:val="22"/>
        </w:rPr>
        <w:t>,</w:t>
      </w:r>
      <w:r w:rsidR="008B26E1">
        <w:rPr>
          <w:rStyle w:val="apple-converted-space"/>
          <w:rFonts w:ascii="Arial" w:hAnsi="Arial" w:cs="Arial"/>
          <w:color w:val="000000"/>
          <w:sz w:val="22"/>
          <w:szCs w:val="22"/>
        </w:rPr>
        <w:t> </w:t>
      </w:r>
      <w:hyperlink r:id="rId31" w:history="1">
        <w:r w:rsidR="008B26E1">
          <w:rPr>
            <w:rStyle w:val="Hyperlnk"/>
            <w:rFonts w:ascii="Arial" w:hAnsi="Arial" w:cs="Arial"/>
            <w:color w:val="660066"/>
            <w:sz w:val="22"/>
            <w:szCs w:val="22"/>
          </w:rPr>
          <w:t>Glyn-Jones S</w:t>
        </w:r>
      </w:hyperlink>
      <w:r w:rsidR="008B26E1">
        <w:rPr>
          <w:rFonts w:ascii="Arial" w:hAnsi="Arial" w:cs="Arial"/>
          <w:color w:val="000000"/>
          <w:sz w:val="19"/>
          <w:szCs w:val="19"/>
          <w:vertAlign w:val="superscript"/>
        </w:rPr>
        <w:t>1</w:t>
      </w:r>
      <w:r w:rsidR="008B26E1">
        <w:rPr>
          <w:rFonts w:ascii="Arial" w:hAnsi="Arial" w:cs="Arial"/>
          <w:color w:val="000000"/>
          <w:sz w:val="22"/>
          <w:szCs w:val="22"/>
        </w:rPr>
        <w:t>,</w:t>
      </w:r>
      <w:r w:rsidR="008B26E1">
        <w:rPr>
          <w:rStyle w:val="apple-converted-space"/>
          <w:rFonts w:ascii="Arial" w:hAnsi="Arial" w:cs="Arial"/>
          <w:color w:val="000000"/>
          <w:sz w:val="22"/>
          <w:szCs w:val="22"/>
        </w:rPr>
        <w:t> </w:t>
      </w:r>
      <w:hyperlink r:id="rId32" w:history="1">
        <w:r w:rsidR="008B26E1">
          <w:rPr>
            <w:rStyle w:val="Hyperlnk"/>
            <w:rFonts w:ascii="Arial" w:hAnsi="Arial" w:cs="Arial"/>
            <w:color w:val="660066"/>
            <w:sz w:val="22"/>
            <w:szCs w:val="22"/>
          </w:rPr>
          <w:t>Barker K</w:t>
        </w:r>
      </w:hyperlink>
      <w:r w:rsidR="008B26E1">
        <w:rPr>
          <w:rFonts w:ascii="Arial" w:hAnsi="Arial" w:cs="Arial"/>
          <w:color w:val="000000"/>
          <w:sz w:val="19"/>
          <w:szCs w:val="19"/>
          <w:vertAlign w:val="superscript"/>
        </w:rPr>
        <w:t>1</w:t>
      </w:r>
      <w:r w:rsidR="008B26E1">
        <w:rPr>
          <w:rFonts w:ascii="Arial" w:hAnsi="Arial" w:cs="Arial"/>
          <w:color w:val="000000"/>
          <w:sz w:val="22"/>
          <w:szCs w:val="22"/>
        </w:rPr>
        <w:t>,</w:t>
      </w:r>
      <w:r w:rsidR="008B26E1">
        <w:rPr>
          <w:rStyle w:val="apple-converted-space"/>
          <w:rFonts w:ascii="Arial" w:hAnsi="Arial" w:cs="Arial"/>
          <w:color w:val="000000"/>
          <w:sz w:val="22"/>
          <w:szCs w:val="22"/>
        </w:rPr>
        <w:t> </w:t>
      </w:r>
      <w:hyperlink r:id="rId33" w:history="1">
        <w:r w:rsidR="008B26E1">
          <w:rPr>
            <w:rStyle w:val="Hyperlnk"/>
            <w:rFonts w:ascii="Arial" w:hAnsi="Arial" w:cs="Arial"/>
            <w:color w:val="660066"/>
            <w:sz w:val="22"/>
            <w:szCs w:val="22"/>
          </w:rPr>
          <w:t>Carr A</w:t>
        </w:r>
      </w:hyperlink>
      <w:r w:rsidR="008B26E1">
        <w:rPr>
          <w:rFonts w:ascii="Arial" w:hAnsi="Arial" w:cs="Arial"/>
          <w:color w:val="000000"/>
          <w:sz w:val="19"/>
          <w:szCs w:val="19"/>
          <w:vertAlign w:val="superscript"/>
        </w:rPr>
        <w:t>1</w:t>
      </w:r>
      <w:r w:rsidR="008B26E1">
        <w:rPr>
          <w:rFonts w:ascii="Arial" w:hAnsi="Arial" w:cs="Arial"/>
          <w:color w:val="000000"/>
          <w:sz w:val="22"/>
          <w:szCs w:val="22"/>
        </w:rPr>
        <w:t>,</w:t>
      </w:r>
      <w:r w:rsidR="008B26E1">
        <w:rPr>
          <w:rStyle w:val="apple-converted-space"/>
          <w:rFonts w:ascii="Arial" w:hAnsi="Arial" w:cs="Arial"/>
          <w:color w:val="000000"/>
          <w:sz w:val="22"/>
          <w:szCs w:val="22"/>
        </w:rPr>
        <w:t> </w:t>
      </w:r>
      <w:hyperlink r:id="rId34" w:history="1">
        <w:r w:rsidR="008B26E1">
          <w:rPr>
            <w:rStyle w:val="Hyperlnk"/>
            <w:rFonts w:ascii="Arial" w:hAnsi="Arial" w:cs="Arial"/>
            <w:color w:val="660066"/>
            <w:sz w:val="22"/>
            <w:szCs w:val="22"/>
          </w:rPr>
          <w:t>Beard D</w:t>
        </w:r>
      </w:hyperlink>
      <w:r w:rsidR="008B26E1">
        <w:rPr>
          <w:rFonts w:ascii="Arial" w:hAnsi="Arial" w:cs="Arial"/>
          <w:color w:val="000000"/>
          <w:sz w:val="19"/>
          <w:szCs w:val="19"/>
          <w:vertAlign w:val="superscript"/>
        </w:rPr>
        <w:t>1</w:t>
      </w:r>
      <w:r w:rsidR="008B26E1">
        <w:rPr>
          <w:rFonts w:ascii="Arial" w:hAnsi="Arial" w:cs="Arial"/>
          <w:color w:val="000000"/>
          <w:sz w:val="22"/>
          <w:szCs w:val="22"/>
        </w:rPr>
        <w:t>.</w:t>
      </w:r>
    </w:p>
    <w:p w14:paraId="3513A1E2" w14:textId="77777777" w:rsidR="008B26E1" w:rsidRDefault="006178DE" w:rsidP="005A31CB">
      <w:pPr>
        <w:pStyle w:val="Rubrik3"/>
        <w:spacing w:before="0"/>
        <w:rPr>
          <w:rFonts w:ascii="Arial" w:hAnsi="Arial" w:cs="Arial"/>
          <w:color w:val="724128"/>
          <w:sz w:val="22"/>
          <w:szCs w:val="22"/>
        </w:rPr>
      </w:pPr>
      <w:hyperlink r:id="rId35" w:tooltip="Open/close author information list" w:history="1">
        <w:r w:rsidR="008B26E1">
          <w:rPr>
            <w:rStyle w:val="ui-ncbitoggler-master-text"/>
            <w:rFonts w:ascii="Arial" w:hAnsi="Arial" w:cs="Arial"/>
            <w:color w:val="660066"/>
            <w:sz w:val="21"/>
            <w:szCs w:val="21"/>
            <w:u w:val="single"/>
          </w:rPr>
          <w:t>Author information</w:t>
        </w:r>
      </w:hyperlink>
    </w:p>
    <w:p w14:paraId="4D3627E7" w14:textId="77777777" w:rsidR="008B26E1" w:rsidRDefault="008B26E1" w:rsidP="005A31CB">
      <w:pPr>
        <w:rPr>
          <w:rFonts w:ascii="Arial" w:hAnsi="Arial" w:cs="Arial"/>
          <w:color w:val="000000"/>
          <w:sz w:val="20"/>
          <w:szCs w:val="20"/>
        </w:rPr>
      </w:pPr>
      <w:r>
        <w:rPr>
          <w:rFonts w:ascii="Arial" w:hAnsi="Arial" w:cs="Arial"/>
          <w:color w:val="000000"/>
          <w:sz w:val="20"/>
          <w:szCs w:val="20"/>
        </w:rPr>
        <w:t>1</w:t>
      </w:r>
    </w:p>
    <w:p w14:paraId="31A5A9BA" w14:textId="77777777" w:rsidR="008B26E1" w:rsidRDefault="008B26E1" w:rsidP="005A31CB">
      <w:pPr>
        <w:ind w:left="720"/>
        <w:rPr>
          <w:rFonts w:ascii="Arial" w:hAnsi="Arial" w:cs="Arial"/>
          <w:color w:val="000000"/>
          <w:sz w:val="20"/>
          <w:szCs w:val="20"/>
        </w:rPr>
      </w:pPr>
      <w:r>
        <w:rPr>
          <w:rFonts w:ascii="Arial" w:hAnsi="Arial" w:cs="Arial"/>
          <w:color w:val="000000"/>
          <w:sz w:val="20"/>
          <w:szCs w:val="20"/>
        </w:rPr>
        <w:t>Nuffield Department of Orthopaedics, Rheumatology and Musculoskeletal Sciences, University of Oxford, Oxford, UK.</w:t>
      </w:r>
    </w:p>
    <w:p w14:paraId="3B6D121F" w14:textId="77777777" w:rsidR="008B26E1" w:rsidRDefault="008B26E1" w:rsidP="005A31CB">
      <w:pPr>
        <w:ind w:left="450"/>
        <w:rPr>
          <w:rFonts w:ascii="Arial" w:hAnsi="Arial" w:cs="Arial"/>
          <w:color w:val="000000"/>
          <w:sz w:val="20"/>
          <w:szCs w:val="20"/>
        </w:rPr>
      </w:pPr>
      <w:r>
        <w:rPr>
          <w:rFonts w:ascii="Arial" w:hAnsi="Arial" w:cs="Arial"/>
          <w:color w:val="000000"/>
          <w:sz w:val="20"/>
          <w:szCs w:val="20"/>
        </w:rPr>
        <w:t>2</w:t>
      </w:r>
    </w:p>
    <w:p w14:paraId="625D0906" w14:textId="77777777" w:rsidR="008B26E1" w:rsidRDefault="008B26E1" w:rsidP="005A31CB">
      <w:pPr>
        <w:ind w:left="720"/>
        <w:rPr>
          <w:rFonts w:ascii="Arial" w:hAnsi="Arial" w:cs="Arial"/>
          <w:color w:val="000000"/>
          <w:sz w:val="20"/>
          <w:szCs w:val="20"/>
        </w:rPr>
      </w:pPr>
      <w:r>
        <w:rPr>
          <w:rFonts w:ascii="Arial" w:hAnsi="Arial" w:cs="Arial"/>
          <w:color w:val="000000"/>
          <w:sz w:val="20"/>
          <w:szCs w:val="20"/>
        </w:rPr>
        <w:t>Health Economics Research Centre, University of Oxford, Oxford, UK.</w:t>
      </w:r>
    </w:p>
    <w:p w14:paraId="26301C40" w14:textId="77777777" w:rsidR="008B26E1" w:rsidRDefault="008B26E1" w:rsidP="005A31CB">
      <w:pPr>
        <w:ind w:left="900"/>
        <w:rPr>
          <w:rFonts w:ascii="Arial" w:hAnsi="Arial" w:cs="Arial"/>
          <w:color w:val="000000"/>
          <w:sz w:val="20"/>
          <w:szCs w:val="20"/>
        </w:rPr>
      </w:pPr>
      <w:r>
        <w:rPr>
          <w:rFonts w:ascii="Arial" w:hAnsi="Arial" w:cs="Arial"/>
          <w:color w:val="000000"/>
          <w:sz w:val="20"/>
          <w:szCs w:val="20"/>
        </w:rPr>
        <w:t>3</w:t>
      </w:r>
    </w:p>
    <w:p w14:paraId="1EB87A66" w14:textId="77777777" w:rsidR="008B26E1" w:rsidRDefault="008B26E1" w:rsidP="005A31CB">
      <w:pPr>
        <w:ind w:left="720"/>
        <w:rPr>
          <w:rFonts w:ascii="Arial" w:hAnsi="Arial" w:cs="Arial"/>
          <w:color w:val="000000"/>
          <w:sz w:val="20"/>
          <w:szCs w:val="20"/>
        </w:rPr>
      </w:pPr>
      <w:r>
        <w:rPr>
          <w:rFonts w:ascii="Arial" w:hAnsi="Arial" w:cs="Arial"/>
          <w:color w:val="000000"/>
          <w:sz w:val="20"/>
          <w:szCs w:val="20"/>
        </w:rPr>
        <w:t>Nuffield Department of Population Health, University of Oxford, Oxford, UK.</w:t>
      </w:r>
    </w:p>
    <w:p w14:paraId="263C68E8" w14:textId="77777777" w:rsidR="008B26E1" w:rsidRDefault="008B26E1" w:rsidP="005A31CB">
      <w:pPr>
        <w:ind w:left="1350"/>
        <w:rPr>
          <w:rFonts w:ascii="Arial" w:hAnsi="Arial" w:cs="Arial"/>
          <w:color w:val="000000"/>
          <w:sz w:val="20"/>
          <w:szCs w:val="20"/>
        </w:rPr>
      </w:pPr>
      <w:r>
        <w:rPr>
          <w:rFonts w:ascii="Arial" w:hAnsi="Arial" w:cs="Arial"/>
          <w:color w:val="000000"/>
          <w:sz w:val="20"/>
          <w:szCs w:val="20"/>
        </w:rPr>
        <w:t>4</w:t>
      </w:r>
    </w:p>
    <w:p w14:paraId="76915B8D" w14:textId="77777777" w:rsidR="008B26E1" w:rsidRDefault="008B26E1" w:rsidP="005A31CB">
      <w:pPr>
        <w:ind w:left="720"/>
        <w:rPr>
          <w:rFonts w:ascii="Arial" w:hAnsi="Arial" w:cs="Arial"/>
          <w:color w:val="000000"/>
          <w:sz w:val="20"/>
          <w:szCs w:val="20"/>
        </w:rPr>
      </w:pPr>
      <w:r>
        <w:rPr>
          <w:rFonts w:ascii="Arial" w:hAnsi="Arial" w:cs="Arial"/>
          <w:color w:val="000000"/>
          <w:sz w:val="20"/>
          <w:szCs w:val="20"/>
        </w:rPr>
        <w:t>Musculoskeletal Research Unit, University of Bristol, Bristol, UK.</w:t>
      </w:r>
    </w:p>
    <w:p w14:paraId="4172372B" w14:textId="77777777" w:rsidR="008B26E1" w:rsidRDefault="008B26E1">
      <w:pPr>
        <w:pStyle w:val="Kommentarer"/>
      </w:pPr>
    </w:p>
  </w:comment>
  <w:comment w:id="219" w:author="Nils Hailer" w:date="2019-10-07T16:24:00Z" w:initials="NH">
    <w:p w14:paraId="3C907AB9" w14:textId="3BCAEE74" w:rsidR="008B26E1" w:rsidRPr="008B26E1" w:rsidRDefault="008B26E1">
      <w:pPr>
        <w:pStyle w:val="Kommentarer"/>
        <w:rPr>
          <w:lang w:val="sv-SE"/>
        </w:rPr>
      </w:pPr>
      <w:r>
        <w:rPr>
          <w:rStyle w:val="Kommentarsreferens"/>
        </w:rPr>
        <w:annotationRef/>
      </w:r>
      <w:r w:rsidRPr="008B26E1">
        <w:rPr>
          <w:lang w:val="sv-SE"/>
        </w:rPr>
        <w:t>explain or omit</w:t>
      </w:r>
    </w:p>
  </w:comment>
  <w:comment w:id="220" w:author="Nils Hailer" w:date="2019-10-08T14:03:00Z" w:initials="NH">
    <w:p w14:paraId="2E2325F3" w14:textId="6EF356C6" w:rsidR="008B26E1" w:rsidRDefault="008B26E1">
      <w:pPr>
        <w:pStyle w:val="Kommentarer"/>
      </w:pPr>
      <w:r>
        <w:rPr>
          <w:rStyle w:val="Kommentarsreferens"/>
        </w:rPr>
        <w:annotationRef/>
      </w:r>
      <w:r>
        <w:t xml:space="preserve">they are not unique, unfortunately, and reviewers might know that </w:t>
      </w:r>
    </w:p>
  </w:comment>
  <w:comment w:id="223" w:author="Nils Hailer" w:date="2019-10-08T14:03:00Z" w:initials="NH">
    <w:p w14:paraId="04FB7B1A" w14:textId="3699F062" w:rsidR="008B26E1" w:rsidRDefault="008B26E1">
      <w:pPr>
        <w:pStyle w:val="Kommentarer"/>
      </w:pPr>
      <w:r>
        <w:rPr>
          <w:rStyle w:val="Kommentarsreferens"/>
        </w:rPr>
        <w:annotationRef/>
      </w:r>
      <w:r>
        <w:t>use this term throughout, please</w:t>
      </w:r>
    </w:p>
  </w:comment>
  <w:comment w:id="230" w:author="anne garland" w:date="2019-10-07T12:09:00Z" w:initials="ag">
    <w:p w14:paraId="55BB4BB4" w14:textId="77777777" w:rsidR="008B26E1" w:rsidRPr="007A60C1" w:rsidRDefault="008B26E1">
      <w:pPr>
        <w:pStyle w:val="Kommentarer"/>
        <w:rPr>
          <w:lang w:val="sv-SE"/>
        </w:rPr>
      </w:pPr>
      <w:r>
        <w:rPr>
          <w:rStyle w:val="Kommentarsreferens"/>
        </w:rPr>
        <w:annotationRef/>
      </w:r>
      <w:r w:rsidRPr="007A60C1">
        <w:rPr>
          <w:lang w:val="sv-SE"/>
        </w:rPr>
        <w:t>Jag ser inte att detta är definierat ngnstans. Det bör det väl vara.</w:t>
      </w:r>
    </w:p>
  </w:comment>
  <w:comment w:id="250" w:author="Nils Hailer" w:date="2019-10-08T14:06:00Z" w:initials="NH">
    <w:p w14:paraId="36CA474F" w14:textId="19D16D8B" w:rsidR="008B26E1" w:rsidRDefault="008B26E1">
      <w:pPr>
        <w:pStyle w:val="Kommentarer"/>
      </w:pPr>
      <w:r>
        <w:rPr>
          <w:rStyle w:val="Kommentarsreferens"/>
        </w:rPr>
        <w:annotationRef/>
      </w:r>
      <w:r>
        <w:t>please delete, redundant</w:t>
      </w:r>
    </w:p>
  </w:comment>
  <w:comment w:id="253" w:author="Nils Hailer" w:date="2019-10-08T14:07:00Z" w:initials="NH">
    <w:p w14:paraId="0E6CA82E" w14:textId="2198BE11" w:rsidR="008B26E1" w:rsidRDefault="008B26E1">
      <w:pPr>
        <w:pStyle w:val="Kommentarer"/>
      </w:pPr>
      <w:r>
        <w:rPr>
          <w:rStyle w:val="Kommentarsreferens"/>
        </w:rPr>
        <w:annotationRef/>
      </w:r>
      <w:r>
        <w:t>spell these out in table headers, please</w:t>
      </w:r>
    </w:p>
  </w:comment>
  <w:comment w:id="254" w:author="Nils Hailer" w:date="2019-10-07T16:57:00Z" w:initials="NH">
    <w:p w14:paraId="6683BC73" w14:textId="41BBD7FE" w:rsidR="008B26E1" w:rsidRDefault="008B26E1">
      <w:pPr>
        <w:pStyle w:val="Kommentarer"/>
      </w:pPr>
      <w:r>
        <w:rPr>
          <w:rStyle w:val="Kommentarsreferens"/>
        </w:rPr>
        <w:annotationRef/>
      </w:r>
      <w:r>
        <w:t>I suggest including these 5 in the table above</w:t>
      </w:r>
    </w:p>
  </w:comment>
  <w:comment w:id="255" w:author="Nils Hailer" w:date="2019-10-08T14:08:00Z" w:initials="NH">
    <w:p w14:paraId="12641CA1" w14:textId="32C76B72" w:rsidR="008B26E1" w:rsidRDefault="008B26E1">
      <w:pPr>
        <w:pStyle w:val="Kommentarer"/>
      </w:pPr>
      <w:r>
        <w:rPr>
          <w:rStyle w:val="Kommentarsreferens"/>
        </w:rPr>
        <w:annotationRef/>
      </w:r>
      <w:r>
        <w:t>suggest moving this downstream to description of modelling procedure</w:t>
      </w:r>
    </w:p>
  </w:comment>
  <w:comment w:id="259" w:author="Nils Hailer" w:date="2019-10-08T14:28:00Z" w:initials="NH">
    <w:p w14:paraId="0235E4F4" w14:textId="77777777" w:rsidR="00ED5920" w:rsidRDefault="00ED5920">
      <w:pPr>
        <w:pStyle w:val="Kommentarer"/>
      </w:pPr>
      <w:r>
        <w:rPr>
          <w:rStyle w:val="Kommentarsreferens"/>
        </w:rPr>
        <w:annotationRef/>
      </w:r>
      <w:r>
        <w:t xml:space="preserve">it would be nice to find names that more intuitively the underlying models: </w:t>
      </w:r>
    </w:p>
    <w:p w14:paraId="5CFED7F8" w14:textId="79DB8180" w:rsidR="00ED5920" w:rsidRDefault="00ED5920">
      <w:pPr>
        <w:pStyle w:val="Kommentarer"/>
      </w:pPr>
      <w:r>
        <w:t>“BRL full” vs. “BRL reduced”? Maybe??</w:t>
      </w:r>
    </w:p>
  </w:comment>
  <w:comment w:id="270" w:author="Nils Hailer" w:date="2019-10-08T14:16:00Z" w:initials="NH">
    <w:p w14:paraId="06226BFA" w14:textId="77777777" w:rsidR="00C92253" w:rsidRDefault="00C92253">
      <w:pPr>
        <w:pStyle w:val="Kommentarer"/>
      </w:pPr>
      <w:r>
        <w:rPr>
          <w:rStyle w:val="Kommentarsreferens"/>
        </w:rPr>
        <w:annotationRef/>
      </w:r>
      <w:r>
        <w:t xml:space="preserve">maybe 2 more sentences on the web calculator maybe? </w:t>
      </w:r>
      <w:r w:rsidRPr="00C92253">
        <w:t>It is really neat and a highlight of this manuscript!</w:t>
      </w:r>
    </w:p>
    <w:p w14:paraId="3A3E3B91" w14:textId="3C72ED5D" w:rsidR="00C92253" w:rsidRDefault="00C92253">
      <w:pPr>
        <w:pStyle w:val="Kommentarer"/>
      </w:pPr>
      <w:r>
        <w:t xml:space="preserve">Commentary on web calculator: There are too many health stets generating an “I don’t know”-answer. Look at the approach chosen by Bozic et al. (2013, CORR) for variable combinations that were unpredictable based on real observations. </w:t>
      </w:r>
    </w:p>
    <w:p w14:paraId="7B1994A3" w14:textId="463D56F8" w:rsidR="00C92253" w:rsidRPr="00C92253" w:rsidRDefault="00C92253">
      <w:pPr>
        <w:pStyle w:val="Kommentarer"/>
      </w:pPr>
    </w:p>
  </w:comment>
  <w:comment w:id="288" w:author="Nils Hailer" w:date="2019-10-08T14:21:00Z" w:initials="NH">
    <w:p w14:paraId="394FEB16" w14:textId="1767634D" w:rsidR="00C92253" w:rsidRPr="00C92253" w:rsidRDefault="00C92253">
      <w:pPr>
        <w:pStyle w:val="Kommentarer"/>
        <w:rPr>
          <w:lang w:val="sv-SE"/>
        </w:rPr>
      </w:pPr>
      <w:r>
        <w:rPr>
          <w:rStyle w:val="Kommentarsreferens"/>
        </w:rPr>
        <w:annotationRef/>
      </w:r>
      <w:r w:rsidRPr="00C92253">
        <w:rPr>
          <w:lang w:val="sv-SE"/>
        </w:rPr>
        <w:t>see above</w:t>
      </w:r>
    </w:p>
  </w:comment>
  <w:comment w:id="291" w:author="Nils Hailer" w:date="2019-10-08T14:22:00Z" w:initials="NH">
    <w:p w14:paraId="7CE973BD" w14:textId="3D1826EE" w:rsidR="00C92253" w:rsidRDefault="00C92253">
      <w:pPr>
        <w:pStyle w:val="Kommentarer"/>
      </w:pPr>
      <w:r>
        <w:rPr>
          <w:rStyle w:val="Kommentarsreferens"/>
        </w:rPr>
        <w:annotationRef/>
      </w:r>
      <w:r>
        <w:t>I suggest eliminating blank spaces before “%”</w:t>
      </w:r>
    </w:p>
  </w:comment>
  <w:comment w:id="292" w:author="anne garland" w:date="2019-10-07T12:12:00Z" w:initials="ag">
    <w:p w14:paraId="487A525A" w14:textId="451FCD28" w:rsidR="008B26E1" w:rsidRPr="007A60C1" w:rsidRDefault="008B26E1">
      <w:pPr>
        <w:pStyle w:val="Kommentarer"/>
        <w:rPr>
          <w:lang w:val="sv-SE"/>
        </w:rPr>
      </w:pPr>
      <w:r>
        <w:rPr>
          <w:rStyle w:val="Kommentarsreferens"/>
        </w:rPr>
        <w:annotationRef/>
      </w:r>
      <w:r w:rsidRPr="007A60C1">
        <w:rPr>
          <w:lang w:val="sv-SE"/>
        </w:rPr>
        <w:t xml:space="preserve">Jag förstår inte den meningen. Att det var vanligare med specifika comorbiditetsdiagnoser oavsett gruppindelningar hos individer som dog inom 90 dagar? </w:t>
      </w:r>
      <w:r>
        <w:t xml:space="preserve">Så bara “Individual comorbidities were more common among patients who died.” </w:t>
      </w:r>
      <w:r w:rsidRPr="007A60C1">
        <w:rPr>
          <w:lang w:val="sv-SE"/>
        </w:rPr>
        <w:t>Eller vad menar du med “most”?</w:t>
      </w:r>
    </w:p>
  </w:comment>
  <w:comment w:id="293" w:author="anne garland" w:date="2019-10-07T12:15:00Z" w:initials="ag">
    <w:p w14:paraId="700E60BA" w14:textId="27A7AF47" w:rsidR="008B26E1" w:rsidRPr="007A60C1" w:rsidRDefault="008B26E1">
      <w:pPr>
        <w:pStyle w:val="Kommentarer"/>
        <w:rPr>
          <w:lang w:val="sv-SE"/>
        </w:rPr>
      </w:pPr>
      <w:r>
        <w:rPr>
          <w:rStyle w:val="Kommentarsreferens"/>
        </w:rPr>
        <w:annotationRef/>
      </w:r>
      <w:r w:rsidRPr="007A60C1">
        <w:rPr>
          <w:lang w:val="sv-SE"/>
        </w:rPr>
        <w:t>Eller “Characteristics of the study population” eftersom det är det som används i texten?</w:t>
      </w:r>
    </w:p>
  </w:comment>
  <w:comment w:id="295" w:author="Nils Hailer" w:date="2019-10-08T14:23:00Z" w:initials="NH">
    <w:p w14:paraId="3AAF0541" w14:textId="6ADF019E" w:rsidR="00C92253" w:rsidRDefault="00C92253">
      <w:pPr>
        <w:pStyle w:val="Kommentarer"/>
      </w:pPr>
      <w:r>
        <w:rPr>
          <w:rStyle w:val="Kommentarsreferens"/>
        </w:rPr>
        <w:annotationRef/>
      </w:r>
      <w:r>
        <w:t>Capitalize all variables, please, same for categories within variables</w:t>
      </w:r>
    </w:p>
  </w:comment>
  <w:comment w:id="296" w:author="Nils Hailer" w:date="2019-10-08T14:23:00Z" w:initials="NH">
    <w:p w14:paraId="15A55195" w14:textId="262067B9" w:rsidR="00C92253" w:rsidRDefault="00C92253">
      <w:pPr>
        <w:pStyle w:val="Kommentarer"/>
      </w:pPr>
      <w:r>
        <w:rPr>
          <w:rStyle w:val="Kommentarsreferens"/>
        </w:rPr>
        <w:annotationRef/>
      </w:r>
      <w:r>
        <w:t>please spell out</w:t>
      </w:r>
    </w:p>
  </w:comment>
  <w:comment w:id="297" w:author="Nils Hailer" w:date="2019-10-08T14:23:00Z" w:initials="NH">
    <w:p w14:paraId="49BCEA96" w14:textId="4E63D3B2" w:rsidR="00C92253" w:rsidRDefault="00C92253">
      <w:pPr>
        <w:pStyle w:val="Kommentarer"/>
      </w:pPr>
      <w:r>
        <w:rPr>
          <w:rStyle w:val="Kommentarsreferens"/>
        </w:rPr>
        <w:annotationRef/>
      </w:r>
      <w:r>
        <w:t>s. above</w:t>
      </w:r>
    </w:p>
  </w:comment>
  <w:comment w:id="301" w:author="Nils Hailer" w:date="2019-10-08T14:29:00Z" w:initials="NH">
    <w:p w14:paraId="4CEEEF5B" w14:textId="060A54BB" w:rsidR="00ED5920" w:rsidRDefault="00ED5920">
      <w:pPr>
        <w:pStyle w:val="Kommentarer"/>
      </w:pPr>
      <w:r>
        <w:rPr>
          <w:rStyle w:val="Kommentarsreferens"/>
        </w:rPr>
        <w:annotationRef/>
      </w:r>
      <w:r>
        <w:t>maybe substitute with &lt;0.1??</w:t>
      </w:r>
    </w:p>
  </w:comment>
  <w:comment w:id="306" w:author="Nils Hailer" w:date="2019-10-08T14:25:00Z" w:initials="NH">
    <w:p w14:paraId="7E0D6EE0" w14:textId="7C9094BD" w:rsidR="00AA27C2" w:rsidRDefault="00AA27C2">
      <w:pPr>
        <w:pStyle w:val="Kommentarer"/>
      </w:pPr>
      <w:r>
        <w:rPr>
          <w:rStyle w:val="Kommentarsreferens"/>
        </w:rPr>
        <w:annotationRef/>
      </w:r>
      <w:r>
        <w:t>I wonder whether these prefixes have to be kept, at this stage it does not really matter so much if this comorbidity was defined based on ECI, CCI or other</w:t>
      </w:r>
    </w:p>
  </w:comment>
  <w:comment w:id="348" w:author="Nils Hailer" w:date="2019-10-08T14:36:00Z" w:initials="NH">
    <w:p w14:paraId="2F37DCC4" w14:textId="29D3AC36" w:rsidR="003D0E1B" w:rsidRDefault="003D0E1B">
      <w:pPr>
        <w:pStyle w:val="Kommentarer"/>
      </w:pPr>
      <w:r>
        <w:rPr>
          <w:rStyle w:val="Kommentarsreferens"/>
        </w:rPr>
        <w:annotationRef/>
      </w:r>
      <w:r>
        <w:t>philosophical question: Is the AUC a measure predictive power or of predictive accuracy?</w:t>
      </w:r>
    </w:p>
  </w:comment>
  <w:comment w:id="355" w:author="Nils Hailer" w:date="2019-10-08T14:38:00Z" w:initials="NH">
    <w:p w14:paraId="1803D99D" w14:textId="02FC0D0F" w:rsidR="003D0E1B" w:rsidRDefault="003D0E1B">
      <w:pPr>
        <w:pStyle w:val="Kommentarer"/>
      </w:pPr>
      <w:r>
        <w:rPr>
          <w:rStyle w:val="Kommentarsreferens"/>
        </w:rPr>
        <w:annotationRef/>
      </w:r>
      <w:r>
        <w:t>suggest delete, redundant with fig legend</w:t>
      </w:r>
    </w:p>
  </w:comment>
  <w:comment w:id="356" w:author="anne garland" w:date="2019-10-07T12:17:00Z" w:initials="ag">
    <w:p w14:paraId="6B14B6B1" w14:textId="2782C84A" w:rsidR="008B26E1" w:rsidRPr="007A60C1" w:rsidRDefault="008B26E1">
      <w:pPr>
        <w:pStyle w:val="Kommentarer"/>
        <w:rPr>
          <w:lang w:val="sv-SE"/>
        </w:rPr>
      </w:pPr>
      <w:r>
        <w:rPr>
          <w:rStyle w:val="Kommentarsreferens"/>
        </w:rPr>
        <w:annotationRef/>
      </w:r>
      <w:r w:rsidRPr="00C92253">
        <w:t xml:space="preserve">Snyggt! </w:t>
      </w:r>
      <w:r w:rsidRPr="007A60C1">
        <w:rPr>
          <w:lang w:val="sv-SE"/>
        </w:rPr>
        <w:t>Intuitivt lättförståeligt :0)</w:t>
      </w:r>
    </w:p>
  </w:comment>
  <w:comment w:id="359" w:author="anne garland" w:date="2019-10-07T12:19:00Z" w:initials="ag">
    <w:p w14:paraId="7CC81A68" w14:textId="264F0BD2" w:rsidR="008B26E1" w:rsidRPr="007A60C1" w:rsidRDefault="008B26E1">
      <w:pPr>
        <w:pStyle w:val="Kommentarer"/>
        <w:rPr>
          <w:lang w:val="sv-SE"/>
        </w:rPr>
      </w:pPr>
      <w:r>
        <w:rPr>
          <w:rStyle w:val="Kommentarsreferens"/>
        </w:rPr>
        <w:annotationRef/>
      </w:r>
      <w:r w:rsidRPr="007A60C1">
        <w:rPr>
          <w:lang w:val="sv-SE"/>
        </w:rPr>
        <w:t>Och här om förslag på ref används ovan</w:t>
      </w:r>
    </w:p>
  </w:comment>
  <w:comment w:id="360" w:author="anne garland" w:date="2019-10-07T12:20:00Z" w:initials="ag">
    <w:p w14:paraId="41852E83" w14:textId="7EC8AF8A" w:rsidR="008B26E1" w:rsidRDefault="008B26E1">
      <w:pPr>
        <w:pStyle w:val="Kommentarer"/>
      </w:pPr>
      <w:r>
        <w:rPr>
          <w:rStyle w:val="Kommentarsreferens"/>
        </w:rPr>
        <w:annotationRef/>
      </w:r>
      <w:r>
        <w:t>Och Price?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6DE8553" w15:done="0"/>
  <w15:commentEx w15:paraId="29EC9842" w15:done="0"/>
  <w15:commentEx w15:paraId="6913B1B2" w15:done="0"/>
  <w15:commentEx w15:paraId="07E9567C" w15:done="0"/>
  <w15:commentEx w15:paraId="6A88D022" w15:done="0"/>
  <w15:commentEx w15:paraId="3AEE0FB4" w15:done="0"/>
  <w15:commentEx w15:paraId="008007E8" w15:done="0"/>
  <w15:commentEx w15:paraId="7FA11D65" w15:done="0"/>
  <w15:commentEx w15:paraId="4172372B" w15:done="0"/>
  <w15:commentEx w15:paraId="3C907AB9" w15:done="0"/>
  <w15:commentEx w15:paraId="2E2325F3" w15:done="0"/>
  <w15:commentEx w15:paraId="04FB7B1A" w15:done="0"/>
  <w15:commentEx w15:paraId="55BB4BB4" w15:done="0"/>
  <w15:commentEx w15:paraId="36CA474F" w15:done="0"/>
  <w15:commentEx w15:paraId="0E6CA82E" w15:done="0"/>
  <w15:commentEx w15:paraId="6683BC73" w15:done="0"/>
  <w15:commentEx w15:paraId="12641CA1" w15:done="0"/>
  <w15:commentEx w15:paraId="5CFED7F8" w15:done="0"/>
  <w15:commentEx w15:paraId="7B1994A3" w15:done="0"/>
  <w15:commentEx w15:paraId="394FEB16" w15:done="0"/>
  <w15:commentEx w15:paraId="7CE973BD" w15:done="0"/>
  <w15:commentEx w15:paraId="487A525A" w15:done="0"/>
  <w15:commentEx w15:paraId="700E60BA" w15:done="0"/>
  <w15:commentEx w15:paraId="3AAF0541" w15:done="0"/>
  <w15:commentEx w15:paraId="15A55195" w15:done="0"/>
  <w15:commentEx w15:paraId="49BCEA96" w15:done="0"/>
  <w15:commentEx w15:paraId="4CEEEF5B" w15:done="0"/>
  <w15:commentEx w15:paraId="7E0D6EE0" w15:done="0"/>
  <w15:commentEx w15:paraId="2F37DCC4" w15:done="0"/>
  <w15:commentEx w15:paraId="1803D99D" w15:done="0"/>
  <w15:commentEx w15:paraId="6B14B6B1" w15:done="0"/>
  <w15:commentEx w15:paraId="7CC81A68" w15:done="0"/>
  <w15:commentEx w15:paraId="41852E8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6DE8553" w16cid:durableId="2145DF39"/>
  <w16cid:commentId w16cid:paraId="29EC9842" w16cid:durableId="2145DFE5"/>
  <w16cid:commentId w16cid:paraId="6913B1B2" w16cid:durableId="2145DF8F"/>
  <w16cid:commentId w16cid:paraId="07E9567C" w16cid:durableId="2145C1A9"/>
  <w16cid:commentId w16cid:paraId="6A88D022" w16cid:durableId="2145E118"/>
  <w16cid:commentId w16cid:paraId="3AEE0FB4" w16cid:durableId="2145E250"/>
  <w16cid:commentId w16cid:paraId="008007E8" w16cid:durableId="2145A788"/>
  <w16cid:commentId w16cid:paraId="7FA11D65" w16cid:durableId="2145E2EA"/>
  <w16cid:commentId w16cid:paraId="4172372B" w16cid:durableId="2145A82F"/>
  <w16cid:commentId w16cid:paraId="3C907AB9" w16cid:durableId="2145E553"/>
  <w16cid:commentId w16cid:paraId="2E2325F3" w16cid:durableId="214715A5"/>
  <w16cid:commentId w16cid:paraId="04FB7B1A" w16cid:durableId="214715C3"/>
  <w16cid:commentId w16cid:paraId="55BB4BB4" w16cid:durableId="2145A975"/>
  <w16cid:commentId w16cid:paraId="36CA474F" w16cid:durableId="21471667"/>
  <w16cid:commentId w16cid:paraId="0E6CA82E" w16cid:durableId="214716B0"/>
  <w16cid:commentId w16cid:paraId="6683BC73" w16cid:durableId="2145ED02"/>
  <w16cid:commentId w16cid:paraId="12641CA1" w16cid:durableId="214716E2"/>
  <w16cid:commentId w16cid:paraId="5CFED7F8" w16cid:durableId="21471B89"/>
  <w16cid:commentId w16cid:paraId="7B1994A3" w16cid:durableId="214718BD"/>
  <w16cid:commentId w16cid:paraId="394FEB16" w16cid:durableId="214719FB"/>
  <w16cid:commentId w16cid:paraId="7CE973BD" w16cid:durableId="21471A08"/>
  <w16cid:commentId w16cid:paraId="487A525A" w16cid:durableId="2145AA30"/>
  <w16cid:commentId w16cid:paraId="700E60BA" w16cid:durableId="2145AAF4"/>
  <w16cid:commentId w16cid:paraId="3AAF0541" w16cid:durableId="21471A67"/>
  <w16cid:commentId w16cid:paraId="15A55195" w16cid:durableId="21471A4A"/>
  <w16cid:commentId w16cid:paraId="49BCEA96" w16cid:durableId="21471A56"/>
  <w16cid:commentId w16cid:paraId="4CEEEF5B" w16cid:durableId="21471BE3"/>
  <w16cid:commentId w16cid:paraId="7E0D6EE0" w16cid:durableId="21471AC7"/>
  <w16cid:commentId w16cid:paraId="2F37DCC4" w16cid:durableId="21471D52"/>
  <w16cid:commentId w16cid:paraId="1803D99D" w16cid:durableId="21471DD2"/>
  <w16cid:commentId w16cid:paraId="6B14B6B1" w16cid:durableId="2145AB4B"/>
  <w16cid:commentId w16cid:paraId="7CC81A68" w16cid:durableId="2145ABC2"/>
  <w16cid:commentId w16cid:paraId="41852E83" w16cid:durableId="2145ABF1"/>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A55CE17" w14:textId="77777777" w:rsidR="007B2594" w:rsidRDefault="007B2594">
      <w:pPr>
        <w:spacing w:after="0"/>
      </w:pPr>
      <w:r>
        <w:separator/>
      </w:r>
    </w:p>
  </w:endnote>
  <w:endnote w:type="continuationSeparator" w:id="0">
    <w:p w14:paraId="30782F79" w14:textId="77777777" w:rsidR="007B2594" w:rsidRDefault="007B259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3CA7FC" w14:textId="77777777" w:rsidR="007B2594" w:rsidRDefault="007B2594">
      <w:r>
        <w:separator/>
      </w:r>
    </w:p>
  </w:footnote>
  <w:footnote w:type="continuationSeparator" w:id="0">
    <w:p w14:paraId="71BF6F3F" w14:textId="77777777" w:rsidR="007B2594" w:rsidRDefault="007B259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8A7AEBC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170CD2DE"/>
    <w:multiLevelType w:val="multilevel"/>
    <w:tmpl w:val="8F02C1B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0672AEF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5897657A"/>
    <w:multiLevelType w:val="hybridMultilevel"/>
    <w:tmpl w:val="4BBE1D26"/>
    <w:lvl w:ilvl="0" w:tplc="76CA85D8">
      <w:start w:val="90"/>
      <w:numFmt w:val="bullet"/>
      <w:lvlText w:val="-"/>
      <w:lvlJc w:val="left"/>
      <w:pPr>
        <w:ind w:left="720" w:hanging="360"/>
      </w:pPr>
      <w:rPr>
        <w:rFonts w:ascii="Cambria" w:eastAsiaTheme="minorHAnsi" w:hAnsi="Cambria"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Nils Hailer">
    <w15:presenceInfo w15:providerId="None" w15:userId="Nils Hail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254F1"/>
    <w:rsid w:val="001F749B"/>
    <w:rsid w:val="0023245B"/>
    <w:rsid w:val="00237F85"/>
    <w:rsid w:val="00244A47"/>
    <w:rsid w:val="00284D9A"/>
    <w:rsid w:val="002B20EE"/>
    <w:rsid w:val="002C7516"/>
    <w:rsid w:val="00364A29"/>
    <w:rsid w:val="003D0E1B"/>
    <w:rsid w:val="004A04E1"/>
    <w:rsid w:val="004E29B3"/>
    <w:rsid w:val="00590D07"/>
    <w:rsid w:val="005A31CB"/>
    <w:rsid w:val="005A54E1"/>
    <w:rsid w:val="006178DE"/>
    <w:rsid w:val="00727DF3"/>
    <w:rsid w:val="00784D58"/>
    <w:rsid w:val="007A60C1"/>
    <w:rsid w:val="007B2594"/>
    <w:rsid w:val="00834B40"/>
    <w:rsid w:val="00887739"/>
    <w:rsid w:val="008B26E1"/>
    <w:rsid w:val="008C1E68"/>
    <w:rsid w:val="008D6863"/>
    <w:rsid w:val="00AA27C2"/>
    <w:rsid w:val="00B66CA5"/>
    <w:rsid w:val="00B86B75"/>
    <w:rsid w:val="00BC48D5"/>
    <w:rsid w:val="00BF2353"/>
    <w:rsid w:val="00C30DF4"/>
    <w:rsid w:val="00C36279"/>
    <w:rsid w:val="00C92253"/>
    <w:rsid w:val="00D55EAB"/>
    <w:rsid w:val="00E2572F"/>
    <w:rsid w:val="00E305B0"/>
    <w:rsid w:val="00E315A3"/>
    <w:rsid w:val="00EB4217"/>
    <w:rsid w:val="00ED5920"/>
    <w:rsid w:val="00F73548"/>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6D504"/>
  <w15:docId w15:val="{E9256781-9FC3-8643-A3BE-28C140588B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Rubrik1">
    <w:name w:val="heading 1"/>
    <w:basedOn w:val="Normal"/>
    <w:next w:val="Brd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Rubrik2">
    <w:name w:val="heading 2"/>
    <w:basedOn w:val="Normal"/>
    <w:next w:val="Brd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Rubrik3">
    <w:name w:val="heading 3"/>
    <w:basedOn w:val="Normal"/>
    <w:next w:val="Brd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Rubrik4">
    <w:name w:val="heading 4"/>
    <w:basedOn w:val="Normal"/>
    <w:next w:val="Brd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Rubrik5">
    <w:name w:val="heading 5"/>
    <w:basedOn w:val="Normal"/>
    <w:next w:val="Brd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Rubrik6">
    <w:name w:val="heading 6"/>
    <w:basedOn w:val="Normal"/>
    <w:next w:val="Brd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Rubrik7">
    <w:name w:val="heading 7"/>
    <w:basedOn w:val="Normal"/>
    <w:next w:val="Brd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Rubrik8">
    <w:name w:val="heading 8"/>
    <w:basedOn w:val="Normal"/>
    <w:next w:val="Brd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Rubrik9">
    <w:name w:val="heading 9"/>
    <w:basedOn w:val="Normal"/>
    <w:next w:val="Brd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Brdtext">
    <w:name w:val="Body Text"/>
    <w:basedOn w:val="Normal"/>
    <w:qFormat/>
    <w:pPr>
      <w:spacing w:before="180" w:after="180"/>
    </w:pPr>
  </w:style>
  <w:style w:type="paragraph" w:customStyle="1" w:styleId="FirstParagraph">
    <w:name w:val="First Paragraph"/>
    <w:basedOn w:val="Brdtext"/>
    <w:next w:val="Brdtext"/>
    <w:qFormat/>
  </w:style>
  <w:style w:type="paragraph" w:customStyle="1" w:styleId="Compact">
    <w:name w:val="Compact"/>
    <w:basedOn w:val="Brdtext"/>
    <w:qFormat/>
    <w:pPr>
      <w:spacing w:before="36" w:after="36"/>
    </w:pPr>
  </w:style>
  <w:style w:type="paragraph" w:styleId="Rubrik">
    <w:name w:val="Title"/>
    <w:basedOn w:val="Normal"/>
    <w:next w:val="Brd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Underrubrik">
    <w:name w:val="Subtitle"/>
    <w:basedOn w:val="Rubrik"/>
    <w:next w:val="Brdtext"/>
    <w:qFormat/>
    <w:pPr>
      <w:spacing w:before="240"/>
    </w:pPr>
    <w:rPr>
      <w:sz w:val="30"/>
      <w:szCs w:val="30"/>
    </w:rPr>
  </w:style>
  <w:style w:type="paragraph" w:customStyle="1" w:styleId="Author">
    <w:name w:val="Author"/>
    <w:next w:val="Brdtext"/>
    <w:qFormat/>
    <w:pPr>
      <w:keepNext/>
      <w:keepLines/>
      <w:jc w:val="center"/>
    </w:pPr>
  </w:style>
  <w:style w:type="paragraph" w:styleId="Datum">
    <w:name w:val="Date"/>
    <w:next w:val="Brdtext"/>
    <w:qFormat/>
    <w:pPr>
      <w:keepNext/>
      <w:keepLines/>
      <w:jc w:val="center"/>
    </w:pPr>
  </w:style>
  <w:style w:type="paragraph" w:customStyle="1" w:styleId="Abstract">
    <w:name w:val="Abstract"/>
    <w:basedOn w:val="Normal"/>
    <w:next w:val="Brdtext"/>
    <w:qFormat/>
    <w:pPr>
      <w:keepNext/>
      <w:keepLines/>
      <w:spacing w:before="300" w:after="300"/>
    </w:pPr>
    <w:rPr>
      <w:sz w:val="20"/>
      <w:szCs w:val="20"/>
    </w:rPr>
  </w:style>
  <w:style w:type="paragraph" w:styleId="Litteraturfrteckning">
    <w:name w:val="Bibliography"/>
    <w:basedOn w:val="Normal"/>
    <w:qFormat/>
  </w:style>
  <w:style w:type="paragraph" w:styleId="Indragetstycke">
    <w:name w:val="Block Text"/>
    <w:basedOn w:val="Brdtext"/>
    <w:next w:val="Brdtext"/>
    <w:uiPriority w:val="9"/>
    <w:unhideWhenUsed/>
    <w:qFormat/>
    <w:pPr>
      <w:spacing w:before="100" w:after="100"/>
    </w:pPr>
    <w:rPr>
      <w:rFonts w:asciiTheme="majorHAnsi" w:eastAsiaTheme="majorEastAsia" w:hAnsiTheme="majorHAnsi" w:cstheme="majorBidi"/>
      <w:bCs/>
      <w:sz w:val="20"/>
      <w:szCs w:val="20"/>
    </w:rPr>
  </w:style>
  <w:style w:type="paragraph" w:styleId="Fotnots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eskrivning">
    <w:name w:val="caption"/>
    <w:basedOn w:val="Normal"/>
    <w:link w:val="BeskrivningChar"/>
    <w:pPr>
      <w:spacing w:after="120"/>
    </w:pPr>
    <w:rPr>
      <w:i/>
    </w:rPr>
  </w:style>
  <w:style w:type="paragraph" w:customStyle="1" w:styleId="TableCaption">
    <w:name w:val="Table Caption"/>
    <w:basedOn w:val="Beskrivning"/>
    <w:pPr>
      <w:keepNext/>
    </w:pPr>
  </w:style>
  <w:style w:type="paragraph" w:customStyle="1" w:styleId="ImageCaption">
    <w:name w:val="Image Caption"/>
    <w:basedOn w:val="Beskrivning"/>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eskrivningChar">
    <w:name w:val="Beskrivning Char"/>
    <w:basedOn w:val="Standardstycketeckensnitt"/>
    <w:link w:val="Beskrivning"/>
  </w:style>
  <w:style w:type="character" w:customStyle="1" w:styleId="VerbatimChar">
    <w:name w:val="Verbatim Char"/>
    <w:basedOn w:val="BeskrivningChar"/>
    <w:link w:val="SourceCode"/>
    <w:rPr>
      <w:rFonts w:ascii="Consolas" w:hAnsi="Consolas"/>
      <w:sz w:val="22"/>
    </w:rPr>
  </w:style>
  <w:style w:type="character" w:styleId="Fotnotsreferens">
    <w:name w:val="footnote reference"/>
    <w:basedOn w:val="BeskrivningChar"/>
    <w:rPr>
      <w:vertAlign w:val="superscript"/>
    </w:rPr>
  </w:style>
  <w:style w:type="character" w:styleId="Hyperlnk">
    <w:name w:val="Hyperlink"/>
    <w:basedOn w:val="BeskrivningChar"/>
    <w:rPr>
      <w:color w:val="4F81BD" w:themeColor="accent1"/>
    </w:rPr>
  </w:style>
  <w:style w:type="paragraph" w:styleId="Innehllsfrteckningsrubrik">
    <w:name w:val="TOC Heading"/>
    <w:basedOn w:val="Rubrik1"/>
    <w:next w:val="Brd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ngtext">
    <w:name w:val="Balloon Text"/>
    <w:basedOn w:val="Normal"/>
    <w:link w:val="BallongtextChar"/>
    <w:semiHidden/>
    <w:unhideWhenUsed/>
    <w:rsid w:val="005A31CB"/>
    <w:pPr>
      <w:spacing w:after="0"/>
    </w:pPr>
    <w:rPr>
      <w:rFonts w:ascii="Times New Roman" w:hAnsi="Times New Roman" w:cs="Times New Roman"/>
      <w:sz w:val="18"/>
      <w:szCs w:val="18"/>
    </w:rPr>
  </w:style>
  <w:style w:type="character" w:customStyle="1" w:styleId="BallongtextChar">
    <w:name w:val="Ballongtext Char"/>
    <w:basedOn w:val="Standardstycketeckensnitt"/>
    <w:link w:val="Ballongtext"/>
    <w:semiHidden/>
    <w:rsid w:val="005A31CB"/>
    <w:rPr>
      <w:rFonts w:ascii="Times New Roman" w:hAnsi="Times New Roman" w:cs="Times New Roman"/>
      <w:sz w:val="18"/>
      <w:szCs w:val="18"/>
    </w:rPr>
  </w:style>
  <w:style w:type="character" w:customStyle="1" w:styleId="UnresolvedMention">
    <w:name w:val="Unresolved Mention"/>
    <w:basedOn w:val="Standardstycketeckensnitt"/>
    <w:uiPriority w:val="99"/>
    <w:semiHidden/>
    <w:unhideWhenUsed/>
    <w:rsid w:val="005A31CB"/>
    <w:rPr>
      <w:color w:val="605E5C"/>
      <w:shd w:val="clear" w:color="auto" w:fill="E1DFDD"/>
    </w:rPr>
  </w:style>
  <w:style w:type="character" w:styleId="Kommentarsreferens">
    <w:name w:val="annotation reference"/>
    <w:basedOn w:val="Standardstycketeckensnitt"/>
    <w:semiHidden/>
    <w:unhideWhenUsed/>
    <w:rsid w:val="005A31CB"/>
    <w:rPr>
      <w:sz w:val="16"/>
      <w:szCs w:val="16"/>
    </w:rPr>
  </w:style>
  <w:style w:type="paragraph" w:styleId="Kommentarer">
    <w:name w:val="annotation text"/>
    <w:basedOn w:val="Normal"/>
    <w:link w:val="KommentarerChar"/>
    <w:semiHidden/>
    <w:unhideWhenUsed/>
    <w:rsid w:val="005A31CB"/>
    <w:rPr>
      <w:sz w:val="20"/>
      <w:szCs w:val="20"/>
    </w:rPr>
  </w:style>
  <w:style w:type="character" w:customStyle="1" w:styleId="KommentarerChar">
    <w:name w:val="Kommentarer Char"/>
    <w:basedOn w:val="Standardstycketeckensnitt"/>
    <w:link w:val="Kommentarer"/>
    <w:semiHidden/>
    <w:rsid w:val="005A31CB"/>
    <w:rPr>
      <w:sz w:val="20"/>
      <w:szCs w:val="20"/>
    </w:rPr>
  </w:style>
  <w:style w:type="paragraph" w:styleId="Kommentarsmne">
    <w:name w:val="annotation subject"/>
    <w:basedOn w:val="Kommentarer"/>
    <w:next w:val="Kommentarer"/>
    <w:link w:val="KommentarsmneChar"/>
    <w:semiHidden/>
    <w:unhideWhenUsed/>
    <w:rsid w:val="005A31CB"/>
    <w:rPr>
      <w:b/>
      <w:bCs/>
    </w:rPr>
  </w:style>
  <w:style w:type="character" w:customStyle="1" w:styleId="KommentarsmneChar">
    <w:name w:val="Kommentarsämne Char"/>
    <w:basedOn w:val="KommentarerChar"/>
    <w:link w:val="Kommentarsmne"/>
    <w:semiHidden/>
    <w:rsid w:val="005A31CB"/>
    <w:rPr>
      <w:b/>
      <w:bCs/>
      <w:sz w:val="20"/>
      <w:szCs w:val="20"/>
    </w:rPr>
  </w:style>
  <w:style w:type="character" w:customStyle="1" w:styleId="apple-converted-space">
    <w:name w:val="apple-converted-space"/>
    <w:basedOn w:val="Standardstycketeckensnitt"/>
    <w:rsid w:val="005A31CB"/>
  </w:style>
  <w:style w:type="character" w:customStyle="1" w:styleId="highlight">
    <w:name w:val="highlight"/>
    <w:basedOn w:val="Standardstycketeckensnitt"/>
    <w:rsid w:val="005A31CB"/>
  </w:style>
  <w:style w:type="character" w:customStyle="1" w:styleId="ui-ncbitoggler-master-text">
    <w:name w:val="ui-ncbitoggler-master-text"/>
    <w:basedOn w:val="Standardstycketeckensnitt"/>
    <w:rsid w:val="005A31CB"/>
  </w:style>
  <w:style w:type="character" w:styleId="AnvndHyperlnk">
    <w:name w:val="FollowedHyperlink"/>
    <w:basedOn w:val="Standardstycketeckensnitt"/>
    <w:semiHidden/>
    <w:unhideWhenUsed/>
    <w:rsid w:val="00D55EAB"/>
    <w:rPr>
      <w:color w:val="800080" w:themeColor="followedHyperlink"/>
      <w:u w:val="single"/>
    </w:rPr>
  </w:style>
  <w:style w:type="paragraph" w:styleId="Revision">
    <w:name w:val="Revision"/>
    <w:hidden/>
    <w:semiHidden/>
    <w:rsid w:val="00C92253"/>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8049467">
      <w:bodyDiv w:val="1"/>
      <w:marLeft w:val="0"/>
      <w:marRight w:val="0"/>
      <w:marTop w:val="0"/>
      <w:marBottom w:val="0"/>
      <w:divBdr>
        <w:top w:val="none" w:sz="0" w:space="0" w:color="auto"/>
        <w:left w:val="none" w:sz="0" w:space="0" w:color="auto"/>
        <w:bottom w:val="none" w:sz="0" w:space="0" w:color="auto"/>
        <w:right w:val="none" w:sz="0" w:space="0" w:color="auto"/>
      </w:divBdr>
    </w:div>
    <w:div w:id="1647708143">
      <w:bodyDiv w:val="1"/>
      <w:marLeft w:val="0"/>
      <w:marRight w:val="0"/>
      <w:marTop w:val="0"/>
      <w:marBottom w:val="0"/>
      <w:divBdr>
        <w:top w:val="none" w:sz="0" w:space="0" w:color="auto"/>
        <w:left w:val="none" w:sz="0" w:space="0" w:color="auto"/>
        <w:bottom w:val="none" w:sz="0" w:space="0" w:color="auto"/>
        <w:right w:val="none" w:sz="0" w:space="0" w:color="auto"/>
      </w:divBdr>
      <w:divsChild>
        <w:div w:id="1117335861">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comments.xml.rels><?xml version="1.0" encoding="UTF-8" standalone="yes"?>
<Relationships xmlns="http://schemas.openxmlformats.org/package/2006/relationships"><Relationship Id="rId13" Type="http://schemas.openxmlformats.org/officeDocument/2006/relationships/hyperlink" Target="https://www.ncbi.nlm.nih.gov/pubmed/?term=Eibich%20P%5BAuthor%5D&amp;cauthor=true&amp;cauthor_uid=31287051" TargetMode="External"/><Relationship Id="rId18" Type="http://schemas.openxmlformats.org/officeDocument/2006/relationships/hyperlink" Target="https://www.ncbi.nlm.nih.gov/pubmed/?term=Gibbons%20E%5BAuthor%5D&amp;cauthor=true&amp;cauthor_uid=31287051" TargetMode="External"/><Relationship Id="rId26" Type="http://schemas.openxmlformats.org/officeDocument/2006/relationships/hyperlink" Target="https://www.ncbi.nlm.nih.gov/pubmed/?term=Gooberman-Hill%20R%5BAuthor%5D&amp;cauthor=true&amp;cauthor_uid=31287051" TargetMode="External"/><Relationship Id="rId3" Type="http://schemas.openxmlformats.org/officeDocument/2006/relationships/hyperlink" Target="https://www.ncbi.nlm.nih.gov/pubmed/?term=Gordon%20M%5BAuthor%5D&amp;cauthor=true&amp;cauthor_uid=28053255" TargetMode="External"/><Relationship Id="rId21" Type="http://schemas.openxmlformats.org/officeDocument/2006/relationships/hyperlink" Target="https://www.ncbi.nlm.nih.gov/pubmed/?term=Dawson%20J%5BAuthor%5D&amp;cauthor=true&amp;cauthor_uid=31287051" TargetMode="External"/><Relationship Id="rId34" Type="http://schemas.openxmlformats.org/officeDocument/2006/relationships/hyperlink" Target="https://www.ncbi.nlm.nih.gov/pubmed/?term=Beard%20D%5BAuthor%5D&amp;cauthor=true&amp;cauthor_uid=31287051" TargetMode="External"/><Relationship Id="rId7" Type="http://schemas.openxmlformats.org/officeDocument/2006/relationships/hyperlink" Target="https://www.ncbi.nlm.nih.gov/pubmed/?term=Hailer%20NP%5BAuthor%5D&amp;cauthor=true&amp;cauthor_uid=28053255" TargetMode="External"/><Relationship Id="rId12" Type="http://schemas.openxmlformats.org/officeDocument/2006/relationships/hyperlink" Target="https://www.ncbi.nlm.nih.gov/pubmed/?term=Kang%20S%5BAuthor%5D&amp;cauthor=true&amp;cauthor_uid=31287051" TargetMode="External"/><Relationship Id="rId17" Type="http://schemas.openxmlformats.org/officeDocument/2006/relationships/hyperlink" Target="https://www.ncbi.nlm.nih.gov/pubmed/?term=Middleton%20R%5BAuthor%5D&amp;cauthor=true&amp;cauthor_uid=31287051" TargetMode="External"/><Relationship Id="rId25" Type="http://schemas.openxmlformats.org/officeDocument/2006/relationships/hyperlink" Target="https://www.ncbi.nlm.nih.gov/pubmed/?term=Marques%20E%5BAuthor%5D&amp;cauthor=true&amp;cauthor_uid=31287051" TargetMode="External"/><Relationship Id="rId33" Type="http://schemas.openxmlformats.org/officeDocument/2006/relationships/hyperlink" Target="https://www.ncbi.nlm.nih.gov/pubmed/?term=Carr%20A%5BAuthor%5D&amp;cauthor=true&amp;cauthor_uid=31287051" TargetMode="External"/><Relationship Id="rId2" Type="http://schemas.openxmlformats.org/officeDocument/2006/relationships/hyperlink" Target="https://www.ncbi.nlm.nih.gov/pubmed/?term=Garland%20A%5BAuthor%5D&amp;cauthor=true&amp;cauthor_uid=28053255" TargetMode="External"/><Relationship Id="rId16" Type="http://schemas.openxmlformats.org/officeDocument/2006/relationships/hyperlink" Target="https://www.ncbi.nlm.nih.gov/pubmed/?term=Harris%20K%5BAuthor%5D&amp;cauthor=true&amp;cauthor_uid=31287051" TargetMode="External"/><Relationship Id="rId20" Type="http://schemas.openxmlformats.org/officeDocument/2006/relationships/hyperlink" Target="https://www.ncbi.nlm.nih.gov/pubmed/?term=Smith%20S%5BAuthor%5D&amp;cauthor=true&amp;cauthor_uid=31287051" TargetMode="External"/><Relationship Id="rId29" Type="http://schemas.openxmlformats.org/officeDocument/2006/relationships/hyperlink" Target="https://www.ncbi.nlm.nih.gov/pubmed/?term=Arden%20N%5BAuthor%5D&amp;cauthor=true&amp;cauthor_uid=31287051" TargetMode="External"/><Relationship Id="rId1" Type="http://schemas.openxmlformats.org/officeDocument/2006/relationships/hyperlink" Target="https://www.ncbi.nlm.nih.gov/pubmed/28053255" TargetMode="External"/><Relationship Id="rId6" Type="http://schemas.openxmlformats.org/officeDocument/2006/relationships/hyperlink" Target="https://www.ncbi.nlm.nih.gov/pubmed/?term=Sk%C3%B6ldenberg%20O%5BAuthor%5D&amp;cauthor=true&amp;cauthor_uid=28053255" TargetMode="External"/><Relationship Id="rId11" Type="http://schemas.openxmlformats.org/officeDocument/2006/relationships/hyperlink" Target="https://www.ncbi.nlm.nih.gov/pubmed/?term=Dakin%20H%5BAuthor%5D&amp;cauthor=true&amp;cauthor_uid=31287051" TargetMode="External"/><Relationship Id="rId24" Type="http://schemas.openxmlformats.org/officeDocument/2006/relationships/hyperlink" Target="https://www.ncbi.nlm.nih.gov/pubmed/?term=Miller%20L%5BAuthor%5D&amp;cauthor=true&amp;cauthor_uid=31287051" TargetMode="External"/><Relationship Id="rId32" Type="http://schemas.openxmlformats.org/officeDocument/2006/relationships/hyperlink" Target="https://www.ncbi.nlm.nih.gov/pubmed/?term=Barker%20K%5BAuthor%5D&amp;cauthor=true&amp;cauthor_uid=31287051" TargetMode="External"/><Relationship Id="rId5" Type="http://schemas.openxmlformats.org/officeDocument/2006/relationships/hyperlink" Target="https://www.ncbi.nlm.nih.gov/pubmed/?term=K%C3%A4rrholm%20J%5BAuthor%5D&amp;cauthor=true&amp;cauthor_uid=28053255" TargetMode="External"/><Relationship Id="rId15" Type="http://schemas.openxmlformats.org/officeDocument/2006/relationships/hyperlink" Target="https://www.ncbi.nlm.nih.gov/pubmed/?term=Gray%20A%5BAuthor%5D&amp;cauthor=true&amp;cauthor_uid=31287051" TargetMode="External"/><Relationship Id="rId23" Type="http://schemas.openxmlformats.org/officeDocument/2006/relationships/hyperlink" Target="https://www.ncbi.nlm.nih.gov/pubmed/?term=Sayers%20A%5BAuthor%5D&amp;cauthor=true&amp;cauthor_uid=31287051" TargetMode="External"/><Relationship Id="rId28" Type="http://schemas.openxmlformats.org/officeDocument/2006/relationships/hyperlink" Target="https://www.ncbi.nlm.nih.gov/pubmed/?term=Judge%20A%5BAuthor%5D&amp;cauthor=true&amp;cauthor_uid=31287051" TargetMode="External"/><Relationship Id="rId10" Type="http://schemas.openxmlformats.org/officeDocument/2006/relationships/hyperlink" Target="https://www.ncbi.nlm.nih.gov/pubmed/?term=Smith%20J%5BAuthor%5D&amp;cauthor=true&amp;cauthor_uid=31287051" TargetMode="External"/><Relationship Id="rId19" Type="http://schemas.openxmlformats.org/officeDocument/2006/relationships/hyperlink" Target="https://www.ncbi.nlm.nih.gov/pubmed/?term=Benedetto%20E%5BAuthor%5D&amp;cauthor=true&amp;cauthor_uid=31287051" TargetMode="External"/><Relationship Id="rId31" Type="http://schemas.openxmlformats.org/officeDocument/2006/relationships/hyperlink" Target="https://www.ncbi.nlm.nih.gov/pubmed/?term=Glyn-Jones%20S%5BAuthor%5D&amp;cauthor=true&amp;cauthor_uid=31287051" TargetMode="External"/><Relationship Id="rId4" Type="http://schemas.openxmlformats.org/officeDocument/2006/relationships/hyperlink" Target="https://www.ncbi.nlm.nih.gov/pubmed/?term=Garellick%20G%5BAuthor%5D&amp;cauthor=true&amp;cauthor_uid=28053255" TargetMode="External"/><Relationship Id="rId9" Type="http://schemas.openxmlformats.org/officeDocument/2006/relationships/hyperlink" Target="https://www.ncbi.nlm.nih.gov/pubmed/?term=Price%20A%5BAuthor%5D&amp;cauthor=true&amp;cauthor_uid=31287051" TargetMode="External"/><Relationship Id="rId14" Type="http://schemas.openxmlformats.org/officeDocument/2006/relationships/hyperlink" Target="https://www.ncbi.nlm.nih.gov/pubmed/?term=Cook%20J%5BAuthor%5D&amp;cauthor=true&amp;cauthor_uid=31287051" TargetMode="External"/><Relationship Id="rId22" Type="http://schemas.openxmlformats.org/officeDocument/2006/relationships/hyperlink" Target="https://www.ncbi.nlm.nih.gov/pubmed/?term=Fitzpatrick%20R%5BAuthor%5D&amp;cauthor=true&amp;cauthor_uid=31287051" TargetMode="External"/><Relationship Id="rId27" Type="http://schemas.openxmlformats.org/officeDocument/2006/relationships/hyperlink" Target="https://www.ncbi.nlm.nih.gov/pubmed/?term=Blom%20A%5BAuthor%5D&amp;cauthor=true&amp;cauthor_uid=31287051" TargetMode="External"/><Relationship Id="rId30" Type="http://schemas.openxmlformats.org/officeDocument/2006/relationships/hyperlink" Target="https://www.ncbi.nlm.nih.gov/pubmed/?term=Murray%20D%5BAuthor%5D&amp;cauthor=true&amp;cauthor_uid=31287051" TargetMode="External"/><Relationship Id="rId35" Type="http://schemas.openxmlformats.org/officeDocument/2006/relationships/hyperlink" Target="https://www.ncbi.nlm.nih.gov/pubmed/31287051" TargetMode="External"/><Relationship Id="rId8" Type="http://schemas.openxmlformats.org/officeDocument/2006/relationships/hyperlink" Target="https://www.ncbi.nlm.nih.gov/pubmed/31287051" TargetMode="External"/></Relationship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hyperlink" Target="https://erikbulow.shinyapps.io/thamortpred/" TargetMode="External"/><Relationship Id="rId26" Type="http://schemas.openxmlformats.org/officeDocument/2006/relationships/hyperlink" Target="https://doi.org/10.1186/s12873-016-0079-0" TargetMode="External"/><Relationship Id="rId39" Type="http://schemas.openxmlformats.org/officeDocument/2006/relationships/hyperlink" Target="http://www.ncbi.nlm.nih.gov/pubmed/25905320" TargetMode="External"/><Relationship Id="rId21" Type="http://schemas.openxmlformats.org/officeDocument/2006/relationships/hyperlink" Target="https://doi.org/10.1080/17453674.2017.1341243" TargetMode="External"/><Relationship Id="rId34" Type="http://schemas.openxmlformats.org/officeDocument/2006/relationships/hyperlink" Target="https://doi.org/10.1186/1471-2458-11-450" TargetMode="External"/><Relationship Id="rId42" Type="http://schemas.openxmlformats.org/officeDocument/2006/relationships/hyperlink" Target="http://www.ncbi.nlm.nih.gov/pubmed/11061449" TargetMode="External"/><Relationship Id="rId47" Type="http://schemas.openxmlformats.org/officeDocument/2006/relationships/fontTable" Target="fontTable.xml"/><Relationship Id="rId50" Type="http://schemas.microsoft.com/office/2016/09/relationships/commentsIds" Target="commentsIds.xml"/><Relationship Id="rId7" Type="http://schemas.openxmlformats.org/officeDocument/2006/relationships/comments" Target="comments.xml"/><Relationship Id="rId2" Type="http://schemas.openxmlformats.org/officeDocument/2006/relationships/styles" Target="styles.xml"/><Relationship Id="rId16" Type="http://schemas.openxmlformats.org/officeDocument/2006/relationships/image" Target="media/image3.png"/><Relationship Id="rId29" Type="http://schemas.openxmlformats.org/officeDocument/2006/relationships/hyperlink" Target="http://www.ncbi.nlm.nih.gov/pubmed/7717481" TargetMode="External"/><Relationship Id="rId11" Type="http://schemas.openxmlformats.org/officeDocument/2006/relationships/hyperlink" Target="mailto:nils.hailer@surgsci.uu.se" TargetMode="External"/><Relationship Id="rId24" Type="http://schemas.openxmlformats.org/officeDocument/2006/relationships/hyperlink" Target="https://doi.org/10.1186/s12891-016-1262-x" TargetMode="External"/><Relationship Id="rId32" Type="http://schemas.openxmlformats.org/officeDocument/2006/relationships/hyperlink" Target="https://doi.org/10.1016/j.joca.2016.05.006" TargetMode="External"/><Relationship Id="rId37" Type="http://schemas.openxmlformats.org/officeDocument/2006/relationships/hyperlink" Target="https://doi.org/10.5435/JAAOS-D-15-00072" TargetMode="External"/><Relationship Id="rId40" Type="http://schemas.openxmlformats.org/officeDocument/2006/relationships/hyperlink" Target="https://doi.org/10.1093/aje/kwq433" TargetMode="External"/><Relationship Id="rId45" Type="http://schemas.openxmlformats.org/officeDocument/2006/relationships/hyperlink" Target="https://doi.org/10.1016/j.joca.2014.04.013" TargetMode="External"/><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hyperlink" Target="http://www.ncbi.nlm.nih.gov/pubmed/9291875" TargetMode="External"/><Relationship Id="rId28" Type="http://schemas.openxmlformats.org/officeDocument/2006/relationships/hyperlink" Target="https://doi.org/10.1371/journal.pone.0134151" TargetMode="External"/><Relationship Id="rId36" Type="http://schemas.openxmlformats.org/officeDocument/2006/relationships/hyperlink" Target="https://doi.org/10.1007/s10654-019-00511-8" TargetMode="External"/><Relationship Id="rId49" Type="http://schemas.openxmlformats.org/officeDocument/2006/relationships/theme" Target="theme/theme1.xml"/><Relationship Id="rId10" Type="http://schemas.openxmlformats.org/officeDocument/2006/relationships/hyperlink" Target="mailto:szilard.nemes@registercentrum.se" TargetMode="External"/><Relationship Id="rId19" Type="http://schemas.openxmlformats.org/officeDocument/2006/relationships/hyperlink" Target="https://doi.org/10.1198/0003130043277" TargetMode="External"/><Relationship Id="rId31" Type="http://schemas.openxmlformats.org/officeDocument/2006/relationships/hyperlink" Target="https://doi.org/10.1016/j.arth.2015.06.009" TargetMode="External"/><Relationship Id="rId44" Type="http://schemas.openxmlformats.org/officeDocument/2006/relationships/hyperlink" Target="https://doi.org/10.1016/j.jclinepi.2004.03.012" TargetMode="External"/><Relationship Id="rId4" Type="http://schemas.openxmlformats.org/officeDocument/2006/relationships/webSettings" Target="webSettings.xml"/><Relationship Id="rId9" Type="http://schemas.openxmlformats.org/officeDocument/2006/relationships/hyperlink" Target="mailto:erik.bulow@registercentrum.se" TargetMode="External"/><Relationship Id="rId14" Type="http://schemas.openxmlformats.org/officeDocument/2006/relationships/hyperlink" Target="https://mybinder.org/v2/gh/eribul/thamortpred/master?urlpath=rstudio" TargetMode="External"/><Relationship Id="rId22" Type="http://schemas.openxmlformats.org/officeDocument/2006/relationships/hyperlink" Target="https://doi.org/10.1016/0021-9681(87)90171-8" TargetMode="External"/><Relationship Id="rId27" Type="http://schemas.openxmlformats.org/officeDocument/2006/relationships/hyperlink" Target="https://doi.org/10.1302/0301-620X.95B9.31006" TargetMode="External"/><Relationship Id="rId30" Type="http://schemas.openxmlformats.org/officeDocument/2006/relationships/hyperlink" Target="https://doi.org/10.1186/s12891-016-1070-3" TargetMode="External"/><Relationship Id="rId35" Type="http://schemas.openxmlformats.org/officeDocument/2006/relationships/hyperlink" Target="https://doi.org/10.1007/s10654-009-9350-y" TargetMode="External"/><Relationship Id="rId43" Type="http://schemas.openxmlformats.org/officeDocument/2006/relationships/hyperlink" Target="https://doi.org/10.1080/000164701317323345" TargetMode="External"/><Relationship Id="rId48" Type="http://schemas.microsoft.com/office/2011/relationships/people" Target="people.xml"/><Relationship Id="rId8" Type="http://schemas.microsoft.com/office/2011/relationships/commentsExtended" Target="commentsExtended.xml"/><Relationship Id="rId3" Type="http://schemas.openxmlformats.org/officeDocument/2006/relationships/settings" Target="settings.xml"/><Relationship Id="rId12" Type="http://schemas.openxmlformats.org/officeDocument/2006/relationships/hyperlink" Target="https://erikbulow.shinyapps.io/thamortpred/" TargetMode="External"/><Relationship Id="rId17" Type="http://schemas.openxmlformats.org/officeDocument/2006/relationships/image" Target="media/image4.png"/><Relationship Id="rId25" Type="http://schemas.openxmlformats.org/officeDocument/2006/relationships/hyperlink" Target="https://doi.org/10.1016/0895-4356(92)90133-8" TargetMode="External"/><Relationship Id="rId33" Type="http://schemas.openxmlformats.org/officeDocument/2006/relationships/hyperlink" Target="https://doi.org/10.1097/MD.0000000000000576" TargetMode="External"/><Relationship Id="rId38" Type="http://schemas.openxmlformats.org/officeDocument/2006/relationships/hyperlink" Target="https://doi.org/10.1093/esr/jcp006" TargetMode="External"/><Relationship Id="rId46" Type="http://schemas.openxmlformats.org/officeDocument/2006/relationships/hyperlink" Target="https://doi.org/10.1016/j.spinee.2013.03.011" TargetMode="External"/><Relationship Id="rId20" Type="http://schemas.openxmlformats.org/officeDocument/2006/relationships/hyperlink" Target="https://doi.org/10.1007/s11999-012-2352-1" TargetMode="External"/><Relationship Id="rId41" Type="http://schemas.openxmlformats.org/officeDocument/2006/relationships/hyperlink" Target="https://doi.org/10.1097/01.mlr.0000182534.19832.83" TargetMode="Externa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5659</Words>
  <Characters>32260</Characters>
  <Application>Microsoft Office Word</Application>
  <DocSecurity>4</DocSecurity>
  <Lines>268</Lines>
  <Paragraphs>75</Paragraphs>
  <ScaleCrop>false</ScaleCrop>
  <HeadingPairs>
    <vt:vector size="2" baseType="variant">
      <vt:variant>
        <vt:lpstr>Rubrik</vt:lpstr>
      </vt:variant>
      <vt:variant>
        <vt:i4>1</vt:i4>
      </vt:variant>
    </vt:vector>
  </HeadingPairs>
  <TitlesOfParts>
    <vt:vector size="1" baseType="lpstr">
      <vt:lpstr>Prediction of 90-day mortality after Total Hip Arthroplasty: a simplified and externally validated model based on Swedish and English register data</vt:lpstr>
    </vt:vector>
  </TitlesOfParts>
  <Company/>
  <LinksUpToDate>false</LinksUpToDate>
  <CharactersWithSpaces>37844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Prediction of 90-day mortality after Total Hip Arthroplasty: a simplified and externally validated model based on Swedish and English register data</dc:title>
  <dc:creator>Anne Garland1,2,3, Erik Bulow2,4, Erik Lenguerrand5, Ashley Blom6, Mark Wilkinson7, Adrian Sayers8, Szilard Nemes2,4, Ola Rolfson2,4, Nils P. Hailer1,2</dc:creator>
  <cp:keywords/>
  <cp:lastModifiedBy>Erik Bulow</cp:lastModifiedBy>
  <cp:revision>2</cp:revision>
  <dcterms:created xsi:type="dcterms:W3CDTF">2019-10-09T08:05:00Z</dcterms:created>
  <dcterms:modified xsi:type="dcterms:W3CDTF">2019-10-09T08:05:00Z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P:/library.bib</vt:lpwstr>
  </property>
  <property fmtid="{D5CDD505-2E9C-101B-9397-08002B2CF9AE}" pid="3" name="date">
    <vt:lpwstr>2019-10-02</vt:lpwstr>
  </property>
  <property fmtid="{D5CDD505-2E9C-101B-9397-08002B2CF9AE}" pid="4" name="output">
    <vt:lpwstr/>
  </property>
</Properties>
</file>