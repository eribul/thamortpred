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3F9B8" w14:textId="1C77833C" w:rsidR="00590DAC" w:rsidRPr="00735C31" w:rsidRDefault="00590DAC" w:rsidP="000B57F1">
      <w:pPr>
        <w:pStyle w:val="Rubrik1"/>
        <w:spacing w:line="480" w:lineRule="auto"/>
        <w:rPr>
          <w:lang w:val="en-GB"/>
        </w:rPr>
      </w:pPr>
      <w:r w:rsidRPr="00735C31">
        <w:rPr>
          <w:lang w:val="en-GB"/>
        </w:rPr>
        <w:t>TITLE</w:t>
      </w:r>
    </w:p>
    <w:p w14:paraId="5B0651A8" w14:textId="77777777" w:rsidR="00590DAC" w:rsidRPr="00735C31" w:rsidRDefault="00590DAC" w:rsidP="000B57F1">
      <w:pPr>
        <w:spacing w:line="480" w:lineRule="auto"/>
        <w:rPr>
          <w:lang w:val="en-GB"/>
        </w:rPr>
      </w:pPr>
    </w:p>
    <w:p w14:paraId="2064E231" w14:textId="4C9C104B" w:rsidR="00465C32" w:rsidRPr="009A7107" w:rsidRDefault="00465C32" w:rsidP="000B57F1">
      <w:pPr>
        <w:pStyle w:val="Normal1"/>
        <w:spacing w:line="480" w:lineRule="auto"/>
        <w:rPr>
          <w:rFonts w:asciiTheme="minorHAnsi" w:hAnsiTheme="minorHAnsi"/>
          <w:szCs w:val="24"/>
        </w:rPr>
      </w:pPr>
      <w:r w:rsidRPr="009A7107">
        <w:rPr>
          <w:rFonts w:asciiTheme="minorHAnsi" w:eastAsia="Arial" w:hAnsiTheme="minorHAnsi" w:cs="Arial"/>
          <w:szCs w:val="24"/>
        </w:rPr>
        <w:t xml:space="preserve">Anne Garland </w:t>
      </w:r>
      <w:r w:rsidRPr="009A7107">
        <w:rPr>
          <w:rFonts w:asciiTheme="minorHAnsi" w:eastAsia="Arial" w:hAnsiTheme="minorHAnsi" w:cs="Arial"/>
          <w:szCs w:val="24"/>
          <w:vertAlign w:val="superscript"/>
        </w:rPr>
        <w:t>1,2,3</w:t>
      </w:r>
      <w:r w:rsidRPr="009A7107">
        <w:rPr>
          <w:rFonts w:asciiTheme="minorHAnsi" w:eastAsia="Arial" w:hAnsiTheme="minorHAnsi" w:cs="Arial"/>
          <w:szCs w:val="24"/>
        </w:rPr>
        <w:t>,M.D., Szilard Nemes</w:t>
      </w:r>
      <w:r w:rsidRPr="009A7107">
        <w:rPr>
          <w:rFonts w:asciiTheme="minorHAnsi" w:eastAsia="Arial" w:hAnsiTheme="minorHAnsi" w:cs="Arial"/>
          <w:szCs w:val="24"/>
          <w:vertAlign w:val="superscript"/>
        </w:rPr>
        <w:t>2,4</w:t>
      </w:r>
      <w:r w:rsidRPr="009A7107">
        <w:rPr>
          <w:rFonts w:asciiTheme="minorHAnsi" w:eastAsia="Arial" w:hAnsiTheme="minorHAnsi" w:cs="Arial"/>
          <w:szCs w:val="24"/>
        </w:rPr>
        <w:t xml:space="preserve">, Ph.D., Göran Garellick </w:t>
      </w:r>
      <w:r w:rsidRPr="009A7107">
        <w:rPr>
          <w:rFonts w:asciiTheme="minorHAnsi" w:eastAsia="Arial" w:hAnsiTheme="minorHAnsi" w:cs="Arial"/>
          <w:szCs w:val="24"/>
          <w:vertAlign w:val="superscript"/>
        </w:rPr>
        <w:t>2,4</w:t>
      </w:r>
      <w:r w:rsidRPr="009A7107">
        <w:rPr>
          <w:rFonts w:asciiTheme="minorHAnsi" w:eastAsia="Arial" w:hAnsiTheme="minorHAnsi" w:cs="Arial"/>
          <w:szCs w:val="24"/>
        </w:rPr>
        <w:t>,</w:t>
      </w:r>
      <w:r w:rsidR="00AE62C6" w:rsidRPr="009A7107">
        <w:rPr>
          <w:rFonts w:asciiTheme="minorHAnsi" w:eastAsia="Arial" w:hAnsiTheme="minorHAnsi" w:cs="Arial"/>
          <w:szCs w:val="24"/>
        </w:rPr>
        <w:t xml:space="preserve"> </w:t>
      </w:r>
      <w:r w:rsidRPr="009A7107">
        <w:rPr>
          <w:rFonts w:asciiTheme="minorHAnsi" w:eastAsia="Arial" w:hAnsiTheme="minorHAnsi" w:cs="Arial"/>
          <w:szCs w:val="24"/>
        </w:rPr>
        <w:t xml:space="preserve">M.D., Ph.D., Nils P. Hailer </w:t>
      </w:r>
      <w:r w:rsidRPr="009A7107">
        <w:rPr>
          <w:rFonts w:asciiTheme="minorHAnsi" w:eastAsia="Arial" w:hAnsiTheme="minorHAnsi" w:cs="Arial"/>
          <w:szCs w:val="24"/>
          <w:vertAlign w:val="superscript"/>
        </w:rPr>
        <w:t>1,2</w:t>
      </w:r>
      <w:r w:rsidRPr="009A7107">
        <w:rPr>
          <w:rFonts w:asciiTheme="minorHAnsi" w:eastAsia="Arial" w:hAnsiTheme="minorHAnsi" w:cs="Arial"/>
          <w:szCs w:val="24"/>
        </w:rPr>
        <w:t>, M.D.</w:t>
      </w:r>
    </w:p>
    <w:p w14:paraId="59464485" w14:textId="77777777" w:rsidR="00465C32" w:rsidRPr="00735C31" w:rsidRDefault="00465C32" w:rsidP="00465C32">
      <w:pPr>
        <w:pStyle w:val="Normal1"/>
        <w:spacing w:line="480" w:lineRule="auto"/>
        <w:ind w:left="284" w:hanging="283"/>
        <w:rPr>
          <w:rFonts w:asciiTheme="minorHAnsi" w:hAnsiTheme="minorHAnsi"/>
          <w:szCs w:val="24"/>
          <w:lang w:val="en-GB"/>
        </w:rPr>
      </w:pPr>
      <w:r w:rsidRPr="00735C31">
        <w:rPr>
          <w:rFonts w:asciiTheme="minorHAnsi" w:eastAsia="Arial" w:hAnsiTheme="minorHAnsi" w:cs="Arial"/>
          <w:szCs w:val="24"/>
          <w:vertAlign w:val="superscript"/>
          <w:lang w:val="en-GB"/>
        </w:rPr>
        <w:t>1</w:t>
      </w:r>
      <w:r w:rsidRPr="00735C31">
        <w:rPr>
          <w:rFonts w:asciiTheme="minorHAnsi" w:eastAsia="Arial" w:hAnsiTheme="minorHAnsi" w:cs="Arial"/>
          <w:szCs w:val="24"/>
          <w:lang w:val="en-GB"/>
        </w:rPr>
        <w:tab/>
        <w:t xml:space="preserve">Department of Orthopaedics, Institute of Surgical Sciences, Uppsala University Hospital, Uppsala, Sweden  </w:t>
      </w:r>
    </w:p>
    <w:p w14:paraId="77BF9088" w14:textId="77777777" w:rsidR="00465C32" w:rsidRPr="00735C31" w:rsidRDefault="00465C32" w:rsidP="00465C32">
      <w:pPr>
        <w:pStyle w:val="Normal1"/>
        <w:spacing w:line="480" w:lineRule="auto"/>
        <w:ind w:left="284" w:hanging="283"/>
        <w:rPr>
          <w:rFonts w:asciiTheme="minorHAnsi" w:hAnsiTheme="minorHAnsi"/>
          <w:szCs w:val="24"/>
          <w:lang w:val="en-GB"/>
        </w:rPr>
      </w:pPr>
      <w:r w:rsidRPr="00735C31">
        <w:rPr>
          <w:rFonts w:asciiTheme="minorHAnsi" w:eastAsia="Arial" w:hAnsiTheme="minorHAnsi" w:cs="Arial"/>
          <w:szCs w:val="24"/>
          <w:vertAlign w:val="superscript"/>
          <w:lang w:val="en-GB"/>
        </w:rPr>
        <w:t>2</w:t>
      </w:r>
      <w:r w:rsidRPr="00735C31">
        <w:rPr>
          <w:rFonts w:asciiTheme="minorHAnsi" w:eastAsia="Arial" w:hAnsiTheme="minorHAnsi" w:cs="Arial"/>
          <w:szCs w:val="24"/>
          <w:lang w:val="en-GB"/>
        </w:rPr>
        <w:tab/>
        <w:t>Swedish Hip Arthroplasty Register, Gothenburg, Sweden</w:t>
      </w:r>
    </w:p>
    <w:p w14:paraId="4E7F12B1" w14:textId="2CFAD53D" w:rsidR="00465C32" w:rsidRPr="00735C31" w:rsidRDefault="00465C32" w:rsidP="00465C32">
      <w:pPr>
        <w:pStyle w:val="Normal1"/>
        <w:spacing w:line="480" w:lineRule="auto"/>
        <w:ind w:left="284" w:hanging="283"/>
        <w:rPr>
          <w:rFonts w:asciiTheme="minorHAnsi" w:hAnsiTheme="minorHAnsi"/>
          <w:szCs w:val="24"/>
          <w:lang w:val="en-GB"/>
        </w:rPr>
      </w:pPr>
      <w:r w:rsidRPr="00735C31">
        <w:rPr>
          <w:rFonts w:asciiTheme="minorHAnsi" w:eastAsia="Arial" w:hAnsiTheme="minorHAnsi" w:cs="Arial"/>
          <w:szCs w:val="24"/>
          <w:vertAlign w:val="superscript"/>
          <w:lang w:val="en-GB"/>
        </w:rPr>
        <w:t>3</w:t>
      </w:r>
      <w:r w:rsidRPr="00735C31">
        <w:rPr>
          <w:rFonts w:asciiTheme="minorHAnsi" w:eastAsia="Arial" w:hAnsiTheme="minorHAnsi" w:cs="Arial"/>
          <w:szCs w:val="24"/>
          <w:vertAlign w:val="superscript"/>
          <w:lang w:val="en-GB"/>
        </w:rPr>
        <w:tab/>
      </w:r>
      <w:r w:rsidRPr="00735C31">
        <w:rPr>
          <w:rFonts w:asciiTheme="minorHAnsi" w:eastAsia="Arial" w:hAnsiTheme="minorHAnsi" w:cs="Arial"/>
          <w:szCs w:val="24"/>
          <w:lang w:val="en-GB"/>
        </w:rPr>
        <w:t xml:space="preserve">Department of Orthopaedics, Visby Hospital, Visby, Sweden </w:t>
      </w:r>
    </w:p>
    <w:p w14:paraId="7BFCDF46" w14:textId="72DFBAC2" w:rsidR="00465C32" w:rsidRPr="00735C31" w:rsidRDefault="00465C32" w:rsidP="00465C32">
      <w:pPr>
        <w:pStyle w:val="Normal1"/>
        <w:spacing w:line="480" w:lineRule="auto"/>
        <w:ind w:left="284" w:hanging="283"/>
        <w:rPr>
          <w:rFonts w:asciiTheme="minorHAnsi" w:eastAsia="Arial" w:hAnsiTheme="minorHAnsi" w:cs="Arial"/>
          <w:szCs w:val="24"/>
          <w:lang w:val="en-GB"/>
        </w:rPr>
      </w:pPr>
      <w:r w:rsidRPr="00735C31">
        <w:rPr>
          <w:rFonts w:asciiTheme="minorHAnsi" w:eastAsia="Arial" w:hAnsiTheme="minorHAnsi" w:cs="Arial"/>
          <w:szCs w:val="24"/>
          <w:vertAlign w:val="superscript"/>
          <w:lang w:val="en-GB"/>
        </w:rPr>
        <w:t>4</w:t>
      </w:r>
      <w:r w:rsidRPr="00735C31">
        <w:rPr>
          <w:rFonts w:asciiTheme="minorHAnsi" w:eastAsia="Arial" w:hAnsiTheme="minorHAnsi" w:cs="Arial"/>
          <w:szCs w:val="24"/>
          <w:vertAlign w:val="superscript"/>
          <w:lang w:val="en-GB"/>
        </w:rPr>
        <w:tab/>
      </w:r>
      <w:r w:rsidRPr="00735C31">
        <w:rPr>
          <w:rFonts w:asciiTheme="minorHAnsi" w:eastAsia="Arial" w:hAnsiTheme="minorHAnsi" w:cs="Arial"/>
          <w:szCs w:val="24"/>
          <w:lang w:val="en-GB"/>
        </w:rPr>
        <w:t>Department of Orthopaedics, Institute of Clinical Sciences, The Sahlgrenska Academy, University of Gothenburg, Gothenburg, Sweden</w:t>
      </w:r>
    </w:p>
    <w:p w14:paraId="26632CE1" w14:textId="77777777" w:rsidR="002C6448" w:rsidRDefault="002C6448" w:rsidP="00465C32">
      <w:pPr>
        <w:rPr>
          <w:rStyle w:val="Rubrik3Char"/>
          <w:lang w:val="en-GB"/>
        </w:rPr>
      </w:pPr>
    </w:p>
    <w:p w14:paraId="0EAFF263" w14:textId="77777777" w:rsidR="002C6448" w:rsidRDefault="002C6448" w:rsidP="00465C32">
      <w:pPr>
        <w:rPr>
          <w:rStyle w:val="Rubrik3Char"/>
          <w:lang w:val="en-GB"/>
        </w:rPr>
      </w:pPr>
    </w:p>
    <w:p w14:paraId="4199641E" w14:textId="77777777" w:rsidR="002C6448" w:rsidRDefault="002C6448" w:rsidP="00465C32">
      <w:pPr>
        <w:rPr>
          <w:rStyle w:val="Rubrik3Char"/>
          <w:lang w:val="en-GB"/>
        </w:rPr>
      </w:pPr>
    </w:p>
    <w:p w14:paraId="14183F70" w14:textId="77777777" w:rsidR="002C6448" w:rsidRDefault="002C6448" w:rsidP="00465C32">
      <w:pPr>
        <w:rPr>
          <w:rStyle w:val="Rubrik3Char"/>
          <w:lang w:val="en-GB"/>
        </w:rPr>
      </w:pPr>
    </w:p>
    <w:p w14:paraId="74DD8BA0" w14:textId="77777777" w:rsidR="002C6448" w:rsidRDefault="002C6448" w:rsidP="00465C32">
      <w:pPr>
        <w:rPr>
          <w:rStyle w:val="Rubrik3Char"/>
          <w:lang w:val="en-GB"/>
        </w:rPr>
      </w:pPr>
    </w:p>
    <w:p w14:paraId="7CA9B0EC" w14:textId="77777777" w:rsidR="002C6448" w:rsidRDefault="002C6448" w:rsidP="00465C32">
      <w:pPr>
        <w:rPr>
          <w:rStyle w:val="Rubrik3Char"/>
          <w:lang w:val="en-GB"/>
        </w:rPr>
      </w:pPr>
    </w:p>
    <w:p w14:paraId="14473076" w14:textId="77777777" w:rsidR="002C6448" w:rsidRDefault="002C6448" w:rsidP="00465C32">
      <w:pPr>
        <w:rPr>
          <w:rStyle w:val="Rubrik3Char"/>
          <w:lang w:val="en-GB"/>
        </w:rPr>
      </w:pPr>
    </w:p>
    <w:p w14:paraId="7FB05F79" w14:textId="77777777" w:rsidR="00465C32" w:rsidRPr="00735C31" w:rsidRDefault="00465C32" w:rsidP="00465C32">
      <w:pPr>
        <w:rPr>
          <w:lang w:val="en-GB"/>
        </w:rPr>
      </w:pPr>
      <w:r w:rsidRPr="00735C31">
        <w:rPr>
          <w:rStyle w:val="Rubrik3Char"/>
          <w:lang w:val="en-GB"/>
        </w:rPr>
        <w:t>Correspondance:</w:t>
      </w:r>
      <w:r w:rsidRPr="00735C31">
        <w:rPr>
          <w:b/>
          <w:lang w:val="en-GB"/>
        </w:rPr>
        <w:t xml:space="preserve"> </w:t>
      </w:r>
      <w:r w:rsidRPr="00735C31">
        <w:rPr>
          <w:lang w:val="en-GB"/>
        </w:rPr>
        <w:t>anne.l.garland@gmail.com</w:t>
      </w:r>
      <w:r w:rsidRPr="00735C31">
        <w:rPr>
          <w:rStyle w:val="Hyperlnk"/>
          <w:lang w:val="en-GB"/>
        </w:rPr>
        <w:t xml:space="preserve">, </w:t>
      </w:r>
      <w:r w:rsidRPr="00735C31">
        <w:rPr>
          <w:lang w:val="en-GB"/>
        </w:rPr>
        <w:t>Tel: +46-498-26 80 00, Orthopeadic Department, Visby Hospital, St Göransgatan 10, 621 84 Visby, Sweden</w:t>
      </w:r>
    </w:p>
    <w:p w14:paraId="2C4B931A" w14:textId="2987C939" w:rsidR="00465C32" w:rsidRPr="00735C31" w:rsidRDefault="009A7107" w:rsidP="00465C32">
      <w:pPr>
        <w:widowControl w:val="0"/>
        <w:autoSpaceDE w:val="0"/>
        <w:autoSpaceDN w:val="0"/>
        <w:adjustRightInd w:val="0"/>
        <w:rPr>
          <w:color w:val="1A1A1A"/>
          <w:szCs w:val="22"/>
          <w:lang w:val="en-GB"/>
        </w:rPr>
      </w:pPr>
      <w:hyperlink r:id="rId4" w:history="1">
        <w:r w:rsidR="00465C32" w:rsidRPr="00735C31">
          <w:rPr>
            <w:rStyle w:val="Hyperlnk"/>
            <w:szCs w:val="22"/>
            <w:lang w:val="en-GB"/>
          </w:rPr>
          <w:t>nils.hailer@surgsci.uu.se</w:t>
        </w:r>
      </w:hyperlink>
    </w:p>
    <w:p w14:paraId="4935BA85" w14:textId="5D62CBCD" w:rsidR="00465C32" w:rsidRPr="00735C31" w:rsidRDefault="00465C32" w:rsidP="00465C32">
      <w:pPr>
        <w:widowControl w:val="0"/>
        <w:autoSpaceDE w:val="0"/>
        <w:autoSpaceDN w:val="0"/>
        <w:adjustRightInd w:val="0"/>
        <w:rPr>
          <w:color w:val="1A1A1A"/>
          <w:szCs w:val="22"/>
          <w:lang w:val="en-GB"/>
        </w:rPr>
      </w:pPr>
      <w:r w:rsidRPr="00735C31">
        <w:rPr>
          <w:color w:val="1A1A1A"/>
          <w:szCs w:val="22"/>
          <w:lang w:val="en-GB"/>
        </w:rPr>
        <w:t>szilard.nemes@registercentrum.se</w:t>
      </w:r>
    </w:p>
    <w:p w14:paraId="1B2FD051" w14:textId="77777777" w:rsidR="00465C32" w:rsidRPr="00735C31" w:rsidRDefault="00465C32" w:rsidP="00465C32">
      <w:pPr>
        <w:widowControl w:val="0"/>
        <w:autoSpaceDE w:val="0"/>
        <w:autoSpaceDN w:val="0"/>
        <w:adjustRightInd w:val="0"/>
        <w:rPr>
          <w:color w:val="1A1A1A"/>
          <w:szCs w:val="22"/>
          <w:lang w:val="en-GB"/>
        </w:rPr>
      </w:pPr>
      <w:r w:rsidRPr="00735C31">
        <w:rPr>
          <w:color w:val="1A1A1A"/>
          <w:szCs w:val="22"/>
          <w:lang w:val="en-GB"/>
        </w:rPr>
        <w:t>goran.garellick@registercentrum.se</w:t>
      </w:r>
    </w:p>
    <w:p w14:paraId="4EF1A984" w14:textId="77777777" w:rsidR="00465C32" w:rsidRPr="00735C31" w:rsidRDefault="00465C32">
      <w:pPr>
        <w:rPr>
          <w:rFonts w:asciiTheme="majorHAnsi" w:eastAsiaTheme="majorEastAsia" w:hAnsiTheme="majorHAnsi" w:cstheme="majorBidi"/>
          <w:b/>
          <w:bCs/>
          <w:color w:val="345A8A" w:themeColor="accent1" w:themeShade="B5"/>
          <w:sz w:val="32"/>
          <w:szCs w:val="32"/>
          <w:lang w:val="en-GB"/>
        </w:rPr>
      </w:pPr>
      <w:r w:rsidRPr="00735C31">
        <w:rPr>
          <w:lang w:val="en-GB"/>
        </w:rPr>
        <w:br w:type="page"/>
      </w:r>
    </w:p>
    <w:p w14:paraId="0247B671" w14:textId="6B26EA26" w:rsidR="0095116F" w:rsidRDefault="00D42549" w:rsidP="00CA4D57">
      <w:pPr>
        <w:pStyle w:val="Rubrik1"/>
        <w:spacing w:line="480" w:lineRule="auto"/>
        <w:rPr>
          <w:lang w:val="en-GB"/>
        </w:rPr>
      </w:pPr>
      <w:r w:rsidRPr="00735C31">
        <w:rPr>
          <w:lang w:val="en-GB"/>
        </w:rPr>
        <w:lastRenderedPageBreak/>
        <w:t>Abstract</w:t>
      </w:r>
    </w:p>
    <w:p w14:paraId="04AB8885" w14:textId="40251D92" w:rsidR="006B465E" w:rsidRDefault="006B465E" w:rsidP="00CA4D57">
      <w:pPr>
        <w:pStyle w:val="Rubrik2"/>
      </w:pPr>
      <w:r>
        <w:t>Background</w:t>
      </w:r>
      <w:r w:rsidR="00CA4D57">
        <w:t xml:space="preserve"> and purpose</w:t>
      </w:r>
    </w:p>
    <w:p w14:paraId="63A5C491" w14:textId="5DD3A79E" w:rsidR="00B5197F" w:rsidRPr="00735C31" w:rsidRDefault="006B465E" w:rsidP="00B5197F">
      <w:pPr>
        <w:spacing w:line="480" w:lineRule="auto"/>
        <w:rPr>
          <w:lang w:val="en-GB"/>
        </w:rPr>
      </w:pPr>
      <w:r w:rsidRPr="00735C31">
        <w:rPr>
          <w:lang w:val="en-GB"/>
        </w:rPr>
        <w:t xml:space="preserve">The comorbidity burden among THA </w:t>
      </w:r>
      <w:r w:rsidR="00B5197F">
        <w:rPr>
          <w:lang w:val="en-GB"/>
        </w:rPr>
        <w:t>patients</w:t>
      </w:r>
      <w:r w:rsidRPr="00735C31">
        <w:rPr>
          <w:lang w:val="en-GB"/>
        </w:rPr>
        <w:t xml:space="preserve"> has increased </w:t>
      </w:r>
      <w:r>
        <w:rPr>
          <w:lang w:val="en-GB"/>
        </w:rPr>
        <w:t>over time.</w:t>
      </w:r>
      <w:r w:rsidRPr="006B465E">
        <w:rPr>
          <w:lang w:val="en-GB"/>
        </w:rPr>
        <w:t xml:space="preserve"> </w:t>
      </w:r>
      <w:r w:rsidRPr="00735C31">
        <w:rPr>
          <w:lang w:val="en-GB"/>
        </w:rPr>
        <w:t>Several studies have verified the connection between an increased comorbidity burden and a poorer outcome on a population level</w:t>
      </w:r>
      <w:r>
        <w:rPr>
          <w:lang w:val="en-GB"/>
        </w:rPr>
        <w:t>.</w:t>
      </w:r>
      <w:r w:rsidRPr="00735C31">
        <w:rPr>
          <w:lang w:val="en-GB"/>
        </w:rPr>
        <w:t xml:space="preserve"> </w:t>
      </w:r>
      <w:r w:rsidR="00CA4D57">
        <w:rPr>
          <w:lang w:val="en-GB"/>
        </w:rPr>
        <w:t xml:space="preserve">Different comorbidity measures are used but there is no consensus. The aim of this study was </w:t>
      </w:r>
      <w:r w:rsidR="00B5197F">
        <w:rPr>
          <w:lang w:val="en-GB"/>
        </w:rPr>
        <w:t>compare</w:t>
      </w:r>
      <w:r w:rsidR="00B5197F" w:rsidRPr="00735C31">
        <w:rPr>
          <w:lang w:val="en-GB"/>
        </w:rPr>
        <w:t xml:space="preserve"> </w:t>
      </w:r>
      <w:r w:rsidR="00B5197F">
        <w:rPr>
          <w:lang w:val="en-GB"/>
        </w:rPr>
        <w:t>the</w:t>
      </w:r>
      <w:r w:rsidR="00B5197F" w:rsidRPr="00735C31">
        <w:rPr>
          <w:lang w:val="en-GB"/>
        </w:rPr>
        <w:t xml:space="preserve"> clinically used comorbidity measure</w:t>
      </w:r>
      <w:r w:rsidR="00B5197F">
        <w:rPr>
          <w:lang w:val="en-GB"/>
        </w:rPr>
        <w:t xml:space="preserve"> </w:t>
      </w:r>
      <w:r w:rsidR="00B5197F" w:rsidRPr="00735C31">
        <w:rPr>
          <w:lang w:val="en-GB"/>
        </w:rPr>
        <w:t xml:space="preserve">ASA </w:t>
      </w:r>
      <w:r w:rsidR="00B5197F">
        <w:rPr>
          <w:lang w:val="en-GB"/>
        </w:rPr>
        <w:t>with the diagnosed based Charlson Comorbidity Index</w:t>
      </w:r>
      <w:r w:rsidR="00313A31">
        <w:rPr>
          <w:lang w:val="en-GB"/>
        </w:rPr>
        <w:t xml:space="preserve"> (CCI)</w:t>
      </w:r>
      <w:r w:rsidR="00B5197F">
        <w:rPr>
          <w:lang w:val="en-GB"/>
        </w:rPr>
        <w:t xml:space="preserve"> and Elixhauser Score,</w:t>
      </w:r>
      <w:r w:rsidR="00B5197F" w:rsidRPr="00735C31">
        <w:rPr>
          <w:lang w:val="en-GB"/>
        </w:rPr>
        <w:t xml:space="preserve"> and the prescription based RxRisk-V</w:t>
      </w:r>
      <w:r w:rsidR="00B5197F">
        <w:rPr>
          <w:lang w:val="en-GB"/>
        </w:rPr>
        <w:t xml:space="preserve"> in regard to </w:t>
      </w:r>
      <w:r w:rsidR="00B5197F" w:rsidRPr="00735C31">
        <w:rPr>
          <w:lang w:val="en-GB"/>
        </w:rPr>
        <w:t>the risk of early postoperative mortality</w:t>
      </w:r>
      <w:r w:rsidR="00B5197F">
        <w:rPr>
          <w:lang w:val="en-GB"/>
        </w:rPr>
        <w:t xml:space="preserve"> after THA</w:t>
      </w:r>
      <w:r w:rsidR="00B5197F" w:rsidRPr="00735C31">
        <w:rPr>
          <w:lang w:val="en-GB"/>
        </w:rPr>
        <w:t xml:space="preserve">. We also </w:t>
      </w:r>
      <w:r w:rsidR="00B5197F">
        <w:rPr>
          <w:lang w:val="en-GB"/>
        </w:rPr>
        <w:t>investigated</w:t>
      </w:r>
      <w:r w:rsidR="00B5197F" w:rsidRPr="00735C31">
        <w:rPr>
          <w:lang w:val="en-GB"/>
        </w:rPr>
        <w:t xml:space="preserve"> the prediction value of each comorbidity measure</w:t>
      </w:r>
      <w:r w:rsidR="00B5197F">
        <w:rPr>
          <w:lang w:val="en-GB"/>
        </w:rPr>
        <w:t xml:space="preserve"> and</w:t>
      </w:r>
      <w:r w:rsidR="00B5197F" w:rsidRPr="00735C31">
        <w:rPr>
          <w:lang w:val="en-GB"/>
        </w:rPr>
        <w:t xml:space="preserve"> </w:t>
      </w:r>
      <w:r w:rsidR="00B5197F">
        <w:rPr>
          <w:lang w:val="en-GB"/>
        </w:rPr>
        <w:t>of</w:t>
      </w:r>
      <w:r w:rsidR="00B5197F" w:rsidRPr="00735C31">
        <w:rPr>
          <w:lang w:val="en-GB"/>
        </w:rPr>
        <w:t xml:space="preserve"> their included dimensions separately, </w:t>
      </w:r>
      <w:r w:rsidR="00B5197F">
        <w:rPr>
          <w:lang w:val="en-GB"/>
        </w:rPr>
        <w:t>in order</w:t>
      </w:r>
      <w:r w:rsidR="00B5197F" w:rsidRPr="00735C31">
        <w:rPr>
          <w:lang w:val="en-GB"/>
        </w:rPr>
        <w:t xml:space="preserve"> to find </w:t>
      </w:r>
      <w:r w:rsidR="00B5197F">
        <w:rPr>
          <w:lang w:val="en-GB"/>
        </w:rPr>
        <w:t xml:space="preserve">usable </w:t>
      </w:r>
      <w:r w:rsidR="00B5197F" w:rsidRPr="00735C31">
        <w:rPr>
          <w:lang w:val="en-GB"/>
        </w:rPr>
        <w:t xml:space="preserve">clinical “red flags” </w:t>
      </w:r>
      <w:r w:rsidR="00B5197F">
        <w:rPr>
          <w:lang w:val="en-GB"/>
        </w:rPr>
        <w:t>of</w:t>
      </w:r>
      <w:r w:rsidR="00B5197F" w:rsidRPr="00735C31">
        <w:rPr>
          <w:lang w:val="en-GB"/>
        </w:rPr>
        <w:t xml:space="preserve"> high-risk patients.</w:t>
      </w:r>
    </w:p>
    <w:p w14:paraId="69B7E53E" w14:textId="6A8C3BAF" w:rsidR="006B465E" w:rsidRPr="009A7107" w:rsidRDefault="006B465E" w:rsidP="00CA4D57">
      <w:pPr>
        <w:spacing w:line="480" w:lineRule="auto"/>
        <w:rPr>
          <w:lang w:val="en-GB"/>
        </w:rPr>
      </w:pPr>
    </w:p>
    <w:p w14:paraId="0F8D7179" w14:textId="326A996B" w:rsidR="006B465E" w:rsidRDefault="006B465E" w:rsidP="00CA4D57">
      <w:pPr>
        <w:pStyle w:val="Rubrik2"/>
      </w:pPr>
      <w:r>
        <w:t>Patients and methods</w:t>
      </w:r>
    </w:p>
    <w:p w14:paraId="26A566EF" w14:textId="70B8039A" w:rsidR="006B465E" w:rsidRPr="009A7107" w:rsidRDefault="00CA4D57" w:rsidP="00CA4D57">
      <w:pPr>
        <w:pStyle w:val="Kommentarer"/>
        <w:spacing w:line="480" w:lineRule="auto"/>
        <w:rPr>
          <w:lang w:val="en-GB"/>
        </w:rPr>
      </w:pPr>
      <w:r w:rsidRPr="00735C31">
        <w:rPr>
          <w:lang w:val="en-GB"/>
        </w:rPr>
        <w:t>We performed a nationwide retrospective cohort study</w:t>
      </w:r>
      <w:r>
        <w:rPr>
          <w:lang w:val="en-GB"/>
        </w:rPr>
        <w:t xml:space="preserve"> analysing 44,214 patients between 18 and 100 years who hade received a THA due to primary osteoarthrosis. </w:t>
      </w:r>
      <w:r w:rsidRPr="00735C31">
        <w:rPr>
          <w:lang w:val="en-GB"/>
        </w:rPr>
        <w:t>The Kaplan-Meier method was used to calculate unadjusted cumulative survival.</w:t>
      </w:r>
      <w:r w:rsidRPr="00735C31">
        <w:rPr>
          <w:rFonts w:eastAsia="Arial" w:cs="Arial"/>
          <w:lang w:val="en-GB"/>
        </w:rPr>
        <w:t xml:space="preserve"> </w:t>
      </w:r>
      <w:r>
        <w:rPr>
          <w:lang w:val="en-GB"/>
        </w:rPr>
        <w:t>L</w:t>
      </w:r>
      <w:r w:rsidRPr="00735C31">
        <w:rPr>
          <w:lang w:val="en-GB"/>
        </w:rPr>
        <w:t xml:space="preserve">ogistic regression models were fitted to calculate crude and adjusted odds ratios (OR) with </w:t>
      </w:r>
      <w:r>
        <w:rPr>
          <w:lang w:val="en-GB"/>
        </w:rPr>
        <w:t>95% confidence intervals</w:t>
      </w:r>
      <w:r w:rsidR="00313A31">
        <w:rPr>
          <w:lang w:val="en-GB"/>
        </w:rPr>
        <w:t xml:space="preserve"> (CI)</w:t>
      </w:r>
      <w:r>
        <w:rPr>
          <w:lang w:val="en-GB"/>
        </w:rPr>
        <w:t xml:space="preserve">. </w:t>
      </w:r>
      <w:r w:rsidRPr="00735C31">
        <w:rPr>
          <w:lang w:val="en-GB"/>
        </w:rPr>
        <w:t xml:space="preserve">The performance of the logistic regression models was evaluated by its discrimination capacity using c-statistics. </w:t>
      </w:r>
    </w:p>
    <w:p w14:paraId="700F6769" w14:textId="422C3194" w:rsidR="006B465E" w:rsidRDefault="006B465E" w:rsidP="00CA4D57">
      <w:pPr>
        <w:pStyle w:val="Rubrik2"/>
      </w:pPr>
      <w:r>
        <w:t>Results</w:t>
      </w:r>
    </w:p>
    <w:p w14:paraId="34086C36" w14:textId="29FC4AAB" w:rsidR="006B465E" w:rsidRPr="00313A31" w:rsidRDefault="00B5197F" w:rsidP="00CA4D57">
      <w:pPr>
        <w:spacing w:line="480" w:lineRule="auto"/>
        <w:rPr>
          <w:b/>
          <w:i/>
          <w:lang w:val="en-GB"/>
        </w:rPr>
      </w:pPr>
      <w:r w:rsidRPr="00735C31">
        <w:rPr>
          <w:lang w:val="en-GB"/>
        </w:rPr>
        <w:t xml:space="preserve">Unadjusted cumulative 90-day survival was </w:t>
      </w:r>
      <w:r w:rsidRPr="00D10351">
        <w:rPr>
          <w:lang w:val="en-GB"/>
        </w:rPr>
        <w:t>99</w:t>
      </w:r>
      <w:r>
        <w:rPr>
          <w:lang w:val="en-GB"/>
        </w:rPr>
        <w:t>.7</w:t>
      </w:r>
      <w:r w:rsidRPr="00D10351">
        <w:rPr>
          <w:lang w:val="en-GB"/>
        </w:rPr>
        <w:t xml:space="preserve"> </w:t>
      </w:r>
      <w:r>
        <w:rPr>
          <w:lang w:val="en-GB"/>
        </w:rPr>
        <w:t>(CI</w:t>
      </w:r>
      <w:r w:rsidRPr="00875134">
        <w:rPr>
          <w:lang w:val="en-GB"/>
        </w:rPr>
        <w:t xml:space="preserve"> </w:t>
      </w:r>
      <w:r w:rsidRPr="00D10351">
        <w:rPr>
          <w:lang w:val="en-GB"/>
        </w:rPr>
        <w:t>99</w:t>
      </w:r>
      <w:r>
        <w:rPr>
          <w:lang w:val="en-GB"/>
        </w:rPr>
        <w:t>.</w:t>
      </w:r>
      <w:r w:rsidRPr="00D10351">
        <w:rPr>
          <w:lang w:val="en-GB"/>
        </w:rPr>
        <w:t>68</w:t>
      </w:r>
      <w:r>
        <w:rPr>
          <w:lang w:val="en-GB"/>
        </w:rPr>
        <w:t xml:space="preserve"> to</w:t>
      </w:r>
      <w:r w:rsidRPr="00875134">
        <w:rPr>
          <w:lang w:val="en-GB"/>
        </w:rPr>
        <w:t xml:space="preserve"> </w:t>
      </w:r>
      <w:r w:rsidRPr="00D10351">
        <w:rPr>
          <w:lang w:val="en-GB"/>
        </w:rPr>
        <w:t>99</w:t>
      </w:r>
      <w:r>
        <w:rPr>
          <w:lang w:val="en-GB"/>
        </w:rPr>
        <w:t>.</w:t>
      </w:r>
      <w:r w:rsidRPr="00D10351">
        <w:rPr>
          <w:lang w:val="en-GB"/>
        </w:rPr>
        <w:t>78</w:t>
      </w:r>
      <w:r>
        <w:rPr>
          <w:lang w:val="en-GB"/>
        </w:rPr>
        <w:t xml:space="preserve">) </w:t>
      </w:r>
      <w:r w:rsidRPr="00C929E4">
        <w:rPr>
          <w:lang w:val="en-GB"/>
        </w:rPr>
        <w:t>n</w:t>
      </w:r>
      <w:r w:rsidRPr="00735C31">
        <w:rPr>
          <w:lang w:val="en-GB"/>
        </w:rPr>
        <w:t xml:space="preserve">umber of events </w:t>
      </w:r>
      <w:r>
        <w:rPr>
          <w:lang w:val="en-GB"/>
        </w:rPr>
        <w:t>115</w:t>
      </w:r>
      <w:r w:rsidRPr="00735C31">
        <w:rPr>
          <w:lang w:val="en-GB"/>
        </w:rPr>
        <w:t xml:space="preserve">. As expected we found that age and </w:t>
      </w:r>
      <w:r>
        <w:rPr>
          <w:lang w:val="en-GB"/>
        </w:rPr>
        <w:t xml:space="preserve">male </w:t>
      </w:r>
      <w:r w:rsidRPr="00735C31">
        <w:rPr>
          <w:lang w:val="en-GB"/>
        </w:rPr>
        <w:t>gender gave a</w:t>
      </w:r>
      <w:r>
        <w:rPr>
          <w:lang w:val="en-GB"/>
        </w:rPr>
        <w:t>n</w:t>
      </w:r>
      <w:r w:rsidRPr="00735C31">
        <w:rPr>
          <w:lang w:val="en-GB"/>
        </w:rPr>
        <w:t xml:space="preserve"> </w:t>
      </w:r>
      <w:r>
        <w:rPr>
          <w:lang w:val="en-GB"/>
        </w:rPr>
        <w:t>increased risk of 90-day mortality</w:t>
      </w:r>
      <w:r w:rsidRPr="00735C31">
        <w:rPr>
          <w:lang w:val="en-GB"/>
        </w:rPr>
        <w:t>.</w:t>
      </w:r>
      <w:r w:rsidR="009B0B28">
        <w:rPr>
          <w:lang w:val="en-GB"/>
        </w:rPr>
        <w:t xml:space="preserve"> </w:t>
      </w:r>
      <w:r w:rsidR="00313A31">
        <w:rPr>
          <w:lang w:val="en-GB"/>
        </w:rPr>
        <w:t xml:space="preserve">CCI, Elixhauser Score, and the </w:t>
      </w:r>
      <w:r w:rsidR="00313A31" w:rsidRPr="009B0B28">
        <w:rPr>
          <w:lang w:val="en-GB"/>
        </w:rPr>
        <w:t>RxRisk-V Score</w:t>
      </w:r>
      <w:r w:rsidR="00313A31">
        <w:rPr>
          <w:lang w:val="en-GB"/>
        </w:rPr>
        <w:t xml:space="preserve"> performed</w:t>
      </w:r>
      <w:r w:rsidR="00313A31">
        <w:rPr>
          <w:b/>
          <w:i/>
          <w:lang w:val="en-GB"/>
        </w:rPr>
        <w:t xml:space="preserve"> </w:t>
      </w:r>
      <w:r w:rsidR="00313A31">
        <w:rPr>
          <w:lang w:val="en-GB"/>
        </w:rPr>
        <w:t xml:space="preserve">better in prediciting </w:t>
      </w:r>
      <w:r w:rsidR="00313A31">
        <w:rPr>
          <w:lang w:val="en-GB"/>
        </w:rPr>
        <w:lastRenderedPageBreak/>
        <w:t xml:space="preserve">90-day and one year mortality </w:t>
      </w:r>
      <w:r w:rsidR="00313A31" w:rsidRPr="00735C31">
        <w:rPr>
          <w:lang w:val="en-GB"/>
        </w:rPr>
        <w:t>than the</w:t>
      </w:r>
      <w:r w:rsidR="00313A31">
        <w:rPr>
          <w:lang w:val="en-GB"/>
        </w:rPr>
        <w:t xml:space="preserve"> included dimensions separately.</w:t>
      </w:r>
      <w:r w:rsidR="00313A31">
        <w:rPr>
          <w:b/>
          <w:i/>
          <w:lang w:val="en-GB"/>
        </w:rPr>
        <w:t xml:space="preserve"> </w:t>
      </w:r>
      <w:r w:rsidR="009B0B28" w:rsidRPr="009B0B28">
        <w:rPr>
          <w:lang w:val="en-GB"/>
        </w:rPr>
        <w:t>The RxRisk-V Score</w:t>
      </w:r>
      <w:r w:rsidR="009B0B28">
        <w:rPr>
          <w:b/>
          <w:i/>
          <w:lang w:val="en-GB"/>
        </w:rPr>
        <w:t xml:space="preserve"> </w:t>
      </w:r>
      <w:r w:rsidR="009B0B28">
        <w:rPr>
          <w:lang w:val="en-GB"/>
        </w:rPr>
        <w:t>performed better than diagn</w:t>
      </w:r>
      <w:r w:rsidR="00313A31">
        <w:rPr>
          <w:lang w:val="en-GB"/>
        </w:rPr>
        <w:t xml:space="preserve">ose based comorbidity measures </w:t>
      </w:r>
      <w:r w:rsidR="009B0B28">
        <w:rPr>
          <w:lang w:val="en-GB"/>
        </w:rPr>
        <w:t>in predicting 90-day</w:t>
      </w:r>
      <w:r w:rsidR="009B0B28" w:rsidRPr="00B75EC7">
        <w:rPr>
          <w:lang w:val="en-GB"/>
        </w:rPr>
        <w:t xml:space="preserve"> </w:t>
      </w:r>
      <w:r w:rsidR="009B0B28">
        <w:rPr>
          <w:lang w:val="en-GB"/>
        </w:rPr>
        <w:t>mortality</w:t>
      </w:r>
      <w:r w:rsidR="009B0B28" w:rsidRPr="00B1508B">
        <w:rPr>
          <w:lang w:val="en-GB"/>
        </w:rPr>
        <w:t xml:space="preserve"> </w:t>
      </w:r>
      <w:r w:rsidR="009B0B28">
        <w:rPr>
          <w:lang w:val="en-GB"/>
        </w:rPr>
        <w:t>with an AUC= 0.66. Best predictive performance was found for the combination model of age, gender, ASA,</w:t>
      </w:r>
      <w:r w:rsidR="009B0B28" w:rsidRPr="009B0B28">
        <w:rPr>
          <w:lang w:val="en-GB"/>
        </w:rPr>
        <w:t xml:space="preserve"> </w:t>
      </w:r>
      <w:r w:rsidR="009B0B28">
        <w:rPr>
          <w:lang w:val="en-GB"/>
        </w:rPr>
        <w:t>presence of heart infarction or renal disease for the last 12 months prior to THA surgery (AUC 0.81).</w:t>
      </w:r>
    </w:p>
    <w:p w14:paraId="69D6B46D" w14:textId="3BD405B0" w:rsidR="006B465E" w:rsidRDefault="006B465E" w:rsidP="00CA4D57">
      <w:pPr>
        <w:pStyle w:val="Rubrik2"/>
      </w:pPr>
      <w:r>
        <w:t>Interpretation</w:t>
      </w:r>
    </w:p>
    <w:p w14:paraId="49AB5436" w14:textId="77777777" w:rsidR="006B465E" w:rsidRDefault="006B465E" w:rsidP="00CA4D57">
      <w:pPr>
        <w:spacing w:line="480" w:lineRule="auto"/>
        <w:rPr>
          <w:lang w:val="en-GB"/>
        </w:rPr>
      </w:pPr>
      <w:r>
        <w:rPr>
          <w:lang w:val="en-GB"/>
        </w:rPr>
        <w:t>Our results of this nationwide cohort study indicate that,</w:t>
      </w:r>
      <w:r w:rsidRPr="0074282B">
        <w:rPr>
          <w:lang w:val="en-GB"/>
        </w:rPr>
        <w:t xml:space="preserve"> </w:t>
      </w:r>
      <w:r>
        <w:rPr>
          <w:lang w:val="en-GB"/>
        </w:rPr>
        <w:t xml:space="preserve">in research, a less data demanding comorbidity measure, i.e. the suggested combination of age, gender, ASA score, presence of heart infarction or renal disease for the last 12 months prior to THA surgery, serves us just as well if not better than the commonly used more complex diagnose based or prescription based coding algorithms.  </w:t>
      </w:r>
    </w:p>
    <w:p w14:paraId="14261E13" w14:textId="77777777" w:rsidR="006B465E" w:rsidRPr="009A7107" w:rsidRDefault="006B465E" w:rsidP="00CA4D57">
      <w:pPr>
        <w:spacing w:line="480" w:lineRule="auto"/>
        <w:rPr>
          <w:lang w:val="en-GB"/>
        </w:rPr>
      </w:pPr>
    </w:p>
    <w:p w14:paraId="36DF3EB1" w14:textId="77777777" w:rsidR="006B465E" w:rsidRDefault="006B465E">
      <w:pPr>
        <w:rPr>
          <w:rFonts w:asciiTheme="majorHAnsi" w:eastAsiaTheme="majorEastAsia" w:hAnsiTheme="majorHAnsi" w:cstheme="majorBidi"/>
          <w:b/>
          <w:bCs/>
          <w:color w:val="345A8A" w:themeColor="accent1" w:themeShade="B5"/>
          <w:sz w:val="32"/>
          <w:szCs w:val="32"/>
          <w:lang w:val="en-GB"/>
        </w:rPr>
      </w:pPr>
      <w:r>
        <w:rPr>
          <w:lang w:val="en-GB"/>
        </w:rPr>
        <w:br w:type="page"/>
      </w:r>
    </w:p>
    <w:p w14:paraId="142ED177" w14:textId="75BB8B63" w:rsidR="003D3DFF" w:rsidRPr="00735C31" w:rsidRDefault="00D42549" w:rsidP="00D42549">
      <w:pPr>
        <w:pStyle w:val="Rubrik1"/>
        <w:spacing w:line="480" w:lineRule="auto"/>
        <w:rPr>
          <w:lang w:val="en-GB"/>
        </w:rPr>
      </w:pPr>
      <w:r w:rsidRPr="00735C31">
        <w:rPr>
          <w:lang w:val="en-GB"/>
        </w:rPr>
        <w:lastRenderedPageBreak/>
        <w:t>Introduction</w:t>
      </w:r>
    </w:p>
    <w:p w14:paraId="63266F7D" w14:textId="6631454A" w:rsidR="00E61BF2" w:rsidRPr="00735C31" w:rsidRDefault="001B5467" w:rsidP="00D42549">
      <w:pPr>
        <w:spacing w:line="480" w:lineRule="auto"/>
        <w:rPr>
          <w:lang w:val="en-GB"/>
        </w:rPr>
      </w:pPr>
      <w:r w:rsidRPr="00735C31">
        <w:rPr>
          <w:lang w:val="en-GB"/>
        </w:rPr>
        <w:t>Elective t</w:t>
      </w:r>
      <w:r w:rsidR="003D3DFF" w:rsidRPr="00735C31">
        <w:rPr>
          <w:lang w:val="en-GB"/>
        </w:rPr>
        <w:t>otal hip Art</w:t>
      </w:r>
      <w:r w:rsidR="007D5873" w:rsidRPr="00735C31">
        <w:rPr>
          <w:lang w:val="en-GB"/>
        </w:rPr>
        <w:t>h</w:t>
      </w:r>
      <w:r w:rsidR="003D3DFF" w:rsidRPr="00735C31">
        <w:rPr>
          <w:lang w:val="en-GB"/>
        </w:rPr>
        <w:t>roplasty (THA) is a successful choice of treatment for advanced hip osteoarthritis</w:t>
      </w:r>
      <w:r w:rsidR="00625F55" w:rsidRPr="00735C31">
        <w:rPr>
          <w:lang w:val="en-GB"/>
        </w:rPr>
        <w:t xml:space="preserve"> </w:t>
      </w:r>
      <w:r w:rsidR="006C264E" w:rsidRPr="00735C31">
        <w:rPr>
          <w:lang w:val="en-GB"/>
        </w:rPr>
        <w:t>(OA).</w:t>
      </w:r>
      <w:r w:rsidR="003D3DFF" w:rsidRPr="00735C31">
        <w:rPr>
          <w:lang w:val="en-GB"/>
        </w:rPr>
        <w:t xml:space="preserve"> The number of THA performed has increased </w:t>
      </w:r>
      <w:r w:rsidR="003F0C75" w:rsidRPr="00735C31">
        <w:rPr>
          <w:lang w:val="en-GB"/>
        </w:rPr>
        <w:t xml:space="preserve">in </w:t>
      </w:r>
      <w:r w:rsidR="003D3DFF" w:rsidRPr="00735C31">
        <w:rPr>
          <w:lang w:val="en-GB"/>
        </w:rPr>
        <w:t>the past decades</w:t>
      </w:r>
      <w:r w:rsidR="003F0C75" w:rsidRPr="00735C31">
        <w:rPr>
          <w:lang w:val="en-GB"/>
        </w:rPr>
        <w:t>.</w:t>
      </w:r>
      <w:r w:rsidR="002C6B67" w:rsidRPr="00735C31">
        <w:rPr>
          <w:lang w:val="en-GB"/>
        </w:rPr>
        <w:t xml:space="preserve"> </w:t>
      </w:r>
      <w:r w:rsidR="002C6B67" w:rsidRPr="00735C31">
        <w:rPr>
          <w:lang w:val="en-GB"/>
        </w:rPr>
        <w:fldChar w:fldCharType="begin">
          <w:fldData xml:space="preserve">PEVuZE5vdGU+PENpdGU+PFJlY051bT4xMjgxPC9SZWNOdW0+PERpc3BsYXlUZXh0PigxLTQpPC9E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=
</w:fldData>
        </w:fldChar>
      </w:r>
      <w:r w:rsidR="00524252">
        <w:rPr>
          <w:lang w:val="en-GB"/>
        </w:rPr>
        <w:instrText xml:space="preserve"> ADDIN EN.CITE </w:instrText>
      </w:r>
      <w:r w:rsidR="00524252">
        <w:rPr>
          <w:lang w:val="en-GB"/>
        </w:rPr>
        <w:fldChar w:fldCharType="begin">
          <w:fldData xml:space="preserve">PEVuZE5vdGU+PENpdGU+PFJlY051bT4xMjgxPC9SZWNOdW0+PERpc3BsYXlUZXh0PigxLTQpPC9E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=
</w:fldData>
        </w:fldChar>
      </w:r>
      <w:r w:rsidR="00524252">
        <w:rPr>
          <w:lang w:val="en-GB"/>
        </w:rPr>
        <w:instrText xml:space="preserve"> ADDIN EN.CITE.DATA </w:instrText>
      </w:r>
      <w:r w:rsidR="00524252">
        <w:rPr>
          <w:lang w:val="en-GB"/>
        </w:rPr>
      </w:r>
      <w:r w:rsidR="00524252">
        <w:rPr>
          <w:lang w:val="en-GB"/>
        </w:rPr>
        <w:fldChar w:fldCharType="end"/>
      </w:r>
      <w:r w:rsidR="002C6B67" w:rsidRPr="00735C31">
        <w:rPr>
          <w:lang w:val="en-GB"/>
        </w:rPr>
      </w:r>
      <w:r w:rsidR="002C6B67" w:rsidRPr="00735C31">
        <w:rPr>
          <w:lang w:val="en-GB"/>
        </w:rPr>
        <w:fldChar w:fldCharType="separate"/>
      </w:r>
      <w:r w:rsidR="00524252">
        <w:rPr>
          <w:noProof/>
          <w:lang w:val="en-GB"/>
        </w:rPr>
        <w:t>(</w:t>
      </w:r>
      <w:hyperlink w:anchor="_ENREF_1" w:tooltip=",  #1281" w:history="1">
        <w:r w:rsidR="00AE75EA">
          <w:rPr>
            <w:noProof/>
            <w:lang w:val="en-GB"/>
          </w:rPr>
          <w:t>1-4</w:t>
        </w:r>
      </w:hyperlink>
      <w:r w:rsidR="00524252">
        <w:rPr>
          <w:noProof/>
          <w:lang w:val="en-GB"/>
        </w:rPr>
        <w:t>)</w:t>
      </w:r>
      <w:r w:rsidR="002C6B67" w:rsidRPr="00735C31">
        <w:rPr>
          <w:lang w:val="en-GB"/>
        </w:rPr>
        <w:fldChar w:fldCharType="end"/>
      </w:r>
      <w:r w:rsidR="003F0C75" w:rsidRPr="00735C31">
        <w:rPr>
          <w:lang w:val="en-GB"/>
        </w:rPr>
        <w:t xml:space="preserve"> T</w:t>
      </w:r>
      <w:r w:rsidR="00AA443B" w:rsidRPr="00735C31">
        <w:rPr>
          <w:lang w:val="en-GB"/>
        </w:rPr>
        <w:t xml:space="preserve">he comorbidity burden among individuals undergoing </w:t>
      </w:r>
      <w:r w:rsidR="003F0C75" w:rsidRPr="00735C31">
        <w:rPr>
          <w:lang w:val="en-GB"/>
        </w:rPr>
        <w:t xml:space="preserve">THA </w:t>
      </w:r>
      <w:r w:rsidR="00AA443B" w:rsidRPr="00735C31">
        <w:rPr>
          <w:lang w:val="en-GB"/>
        </w:rPr>
        <w:t>procedure</w:t>
      </w:r>
      <w:r w:rsidR="00625F55" w:rsidRPr="00735C31">
        <w:rPr>
          <w:lang w:val="en-GB"/>
        </w:rPr>
        <w:t>s</w:t>
      </w:r>
      <w:r w:rsidR="007D5873" w:rsidRPr="00735C31">
        <w:rPr>
          <w:lang w:val="en-GB"/>
        </w:rPr>
        <w:t xml:space="preserve"> has also increased during the same </w:t>
      </w:r>
      <w:r w:rsidR="006C264E" w:rsidRPr="00735C31">
        <w:rPr>
          <w:lang w:val="en-GB"/>
        </w:rPr>
        <w:t>period</w:t>
      </w:r>
      <w:r w:rsidR="003F0C75" w:rsidRPr="00735C31">
        <w:rPr>
          <w:lang w:val="en-GB"/>
        </w:rPr>
        <w:fldChar w:fldCharType="begin">
          <w:fldData xml:space="preserve">PEVuZE5vdGU+PENpdGU+PEF1dGhvcj5Hb3Jkb248L0F1dGhvcj48WWVhcj4yMDEzPC9ZZWFyPjxS
ZWNOdW0+MjU1PC9SZWNOdW0+PERpc3BsYXlUZXh0Pig1LCA2KTwvRGlzcGxheVRleHQ+PHJlY29y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L2xhbmd1YWdlPjwvcmVjb3JkPjwvQ2l0ZT48Q2l0ZT48QXV0aG9yPlNpbmdoPC9BdXRob3I+PFll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</w:fldData>
        </w:fldChar>
      </w:r>
      <w:r w:rsidR="00524252">
        <w:rPr>
          <w:lang w:val="en-GB"/>
        </w:rPr>
        <w:instrText xml:space="preserve"> ADDIN EN.CITE </w:instrText>
      </w:r>
      <w:r w:rsidR="00524252">
        <w:rPr>
          <w:lang w:val="en-GB"/>
        </w:rPr>
        <w:fldChar w:fldCharType="begin">
          <w:fldData xml:space="preserve">PEVuZE5vdGU+PENpdGU+PEF1dGhvcj5Hb3Jkb248L0F1dGhvcj48WWVhcj4yMDEzPC9ZZWFyPjxS
ZWNOdW0+MjU1PC9SZWNOdW0+PERpc3BsYXlUZXh0Pig1LCA2KTwvRGlzcGxheVRleHQ+PHJlY29y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L2xhbmd1YWdlPjwvcmVjb3JkPjwvQ2l0ZT48Q2l0ZT48QXV0aG9yPlNpbmdoPC9BdXRob3I+PFll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</w:fldData>
        </w:fldChar>
      </w:r>
      <w:r w:rsidR="00524252">
        <w:rPr>
          <w:lang w:val="en-GB"/>
        </w:rPr>
        <w:instrText xml:space="preserve"> ADDIN EN.CITE.DATA </w:instrText>
      </w:r>
      <w:r w:rsidR="00524252">
        <w:rPr>
          <w:lang w:val="en-GB"/>
        </w:rPr>
      </w:r>
      <w:r w:rsidR="00524252">
        <w:rPr>
          <w:lang w:val="en-GB"/>
        </w:rPr>
        <w:fldChar w:fldCharType="end"/>
      </w:r>
      <w:r w:rsidR="003F0C75" w:rsidRPr="00735C31">
        <w:rPr>
          <w:lang w:val="en-GB"/>
        </w:rPr>
      </w:r>
      <w:r w:rsidR="003F0C75" w:rsidRPr="00735C31">
        <w:rPr>
          <w:lang w:val="en-GB"/>
        </w:rPr>
        <w:fldChar w:fldCharType="separate"/>
      </w:r>
      <w:r w:rsidR="00524252">
        <w:rPr>
          <w:noProof/>
          <w:lang w:val="en-GB"/>
        </w:rPr>
        <w:t>(</w:t>
      </w:r>
      <w:hyperlink w:anchor="_ENREF_5" w:tooltip="Gordon, 2013 #255" w:history="1">
        <w:r w:rsidR="00AE75EA">
          <w:rPr>
            <w:noProof/>
            <w:lang w:val="en-GB"/>
          </w:rPr>
          <w:t>5</w:t>
        </w:r>
      </w:hyperlink>
      <w:r w:rsidR="00524252">
        <w:rPr>
          <w:noProof/>
          <w:lang w:val="en-GB"/>
        </w:rPr>
        <w:t xml:space="preserve">, </w:t>
      </w:r>
      <w:hyperlink w:anchor="_ENREF_6" w:tooltip="Singh, 2014 #1297" w:history="1">
        <w:r w:rsidR="00AE75EA">
          <w:rPr>
            <w:noProof/>
            <w:lang w:val="en-GB"/>
          </w:rPr>
          <w:t>6</w:t>
        </w:r>
      </w:hyperlink>
      <w:r w:rsidR="00524252">
        <w:rPr>
          <w:noProof/>
          <w:lang w:val="en-GB"/>
        </w:rPr>
        <w:t>)</w:t>
      </w:r>
      <w:r w:rsidR="003F0C75" w:rsidRPr="00735C31">
        <w:rPr>
          <w:lang w:val="en-GB"/>
        </w:rPr>
        <w:fldChar w:fldCharType="end"/>
      </w:r>
      <w:r w:rsidR="007D5873" w:rsidRPr="00735C31">
        <w:rPr>
          <w:lang w:val="en-GB"/>
        </w:rPr>
        <w:t xml:space="preserve"> </w:t>
      </w:r>
      <w:r w:rsidR="006C264E" w:rsidRPr="00735C31">
        <w:rPr>
          <w:lang w:val="en-GB"/>
        </w:rPr>
        <w:t xml:space="preserve">while the </w:t>
      </w:r>
      <w:r w:rsidRPr="00735C31">
        <w:rPr>
          <w:lang w:val="en-GB"/>
        </w:rPr>
        <w:t>early postoperative mortality after THA is low and has decreased over the last years.</w:t>
      </w:r>
      <w:r w:rsidRPr="00735C31">
        <w:rPr>
          <w:lang w:val="en-GB"/>
        </w:rPr>
        <w:fldChar w:fldCharType="begin">
          <w:fldData xml:space="preserve">PEVuZE5vdGU+PENpdGU+PEF1dGhvcj5BeW5hcmRpPC9BdXRob3I+PFllYXI+MjAwOTwvWWVhcj48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</w:fldData>
        </w:fldChar>
      </w:r>
      <w:r w:rsidR="00524252">
        <w:rPr>
          <w:lang w:val="en-GB"/>
        </w:rPr>
        <w:instrText xml:space="preserve"> ADDIN EN.CITE </w:instrText>
      </w:r>
      <w:r w:rsidR="00524252">
        <w:rPr>
          <w:lang w:val="en-GB"/>
        </w:rPr>
        <w:fldChar w:fldCharType="begin">
          <w:fldData xml:space="preserve">PEVuZE5vdGU+PENpdGU+PEF1dGhvcj5BeW5hcmRpPC9BdXRob3I+PFllYXI+MjAwOTwvWWVhcj48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</w:fldData>
        </w:fldChar>
      </w:r>
      <w:r w:rsidR="00524252">
        <w:rPr>
          <w:lang w:val="en-GB"/>
        </w:rPr>
        <w:instrText xml:space="preserve"> ADDIN EN.CITE.DATA </w:instrText>
      </w:r>
      <w:r w:rsidR="00524252">
        <w:rPr>
          <w:lang w:val="en-GB"/>
        </w:rPr>
      </w:r>
      <w:r w:rsidR="00524252">
        <w:rPr>
          <w:lang w:val="en-GB"/>
        </w:rPr>
        <w:fldChar w:fldCharType="end"/>
      </w:r>
      <w:r w:rsidRPr="00735C31">
        <w:rPr>
          <w:lang w:val="en-GB"/>
        </w:rPr>
      </w:r>
      <w:r w:rsidRPr="00735C31">
        <w:rPr>
          <w:lang w:val="en-GB"/>
        </w:rPr>
        <w:fldChar w:fldCharType="separate"/>
      </w:r>
      <w:r w:rsidR="00524252">
        <w:rPr>
          <w:noProof/>
          <w:lang w:val="en-GB"/>
        </w:rPr>
        <w:t>(</w:t>
      </w:r>
      <w:hyperlink w:anchor="_ENREF_7" w:tooltip="Aynardi, 2009 #162" w:history="1">
        <w:r w:rsidR="00AE75EA">
          <w:rPr>
            <w:noProof/>
            <w:lang w:val="en-GB"/>
          </w:rPr>
          <w:t>7-10</w:t>
        </w:r>
      </w:hyperlink>
      <w:r w:rsidR="00524252">
        <w:rPr>
          <w:noProof/>
          <w:lang w:val="en-GB"/>
        </w:rPr>
        <w:t>)</w:t>
      </w:r>
      <w:r w:rsidRPr="00735C31">
        <w:rPr>
          <w:lang w:val="en-GB"/>
        </w:rPr>
        <w:fldChar w:fldCharType="end"/>
      </w:r>
      <w:r w:rsidR="00EF7213" w:rsidRPr="00735C31">
        <w:rPr>
          <w:lang w:val="en-GB"/>
        </w:rPr>
        <w:t xml:space="preserve"> </w:t>
      </w:r>
      <w:r w:rsidR="007D5873" w:rsidRPr="00735C31">
        <w:rPr>
          <w:lang w:val="en-GB"/>
        </w:rPr>
        <w:t xml:space="preserve">The higher prevalence of comorbidity in patients undergoing THA may be multifactorial, i.e. caused by an ageing population, improved pre- and post-operative care, improved treatment of </w:t>
      </w:r>
      <w:r w:rsidR="006C264E" w:rsidRPr="00735C31">
        <w:rPr>
          <w:lang w:val="en-GB"/>
        </w:rPr>
        <w:t>comorbid conditions, or a result of more comorbidities being registered</w:t>
      </w:r>
      <w:r w:rsidR="007D5873" w:rsidRPr="00735C31">
        <w:rPr>
          <w:lang w:val="en-GB"/>
        </w:rPr>
        <w:t>.</w:t>
      </w:r>
      <w:r w:rsidR="00D32CF5" w:rsidRPr="00735C31">
        <w:rPr>
          <w:lang w:val="en-GB"/>
        </w:rPr>
        <w:t xml:space="preserve"> Several studies have verified the connection between an increased comorbidity burden and a poorer outcome on a population level, i</w:t>
      </w:r>
      <w:r w:rsidR="008D3C87" w:rsidRPr="00735C31">
        <w:rPr>
          <w:lang w:val="en-GB"/>
        </w:rPr>
        <w:t>.</w:t>
      </w:r>
      <w:r w:rsidR="00D32CF5" w:rsidRPr="00735C31">
        <w:rPr>
          <w:lang w:val="en-GB"/>
        </w:rPr>
        <w:t>e</w:t>
      </w:r>
      <w:r w:rsidR="008D3C87" w:rsidRPr="00735C31">
        <w:rPr>
          <w:lang w:val="en-GB"/>
        </w:rPr>
        <w:t>.</w:t>
      </w:r>
      <w:r w:rsidR="00D32CF5" w:rsidRPr="00735C31">
        <w:rPr>
          <w:lang w:val="en-GB"/>
        </w:rPr>
        <w:t xml:space="preserve"> an increased risk of </w:t>
      </w:r>
      <w:r w:rsidR="006C264E" w:rsidRPr="00735C31">
        <w:rPr>
          <w:lang w:val="en-GB"/>
        </w:rPr>
        <w:t>early</w:t>
      </w:r>
      <w:r w:rsidRPr="00735C31">
        <w:rPr>
          <w:lang w:val="en-GB"/>
        </w:rPr>
        <w:t xml:space="preserve"> postoperative</w:t>
      </w:r>
      <w:r w:rsidR="006C264E" w:rsidRPr="00735C31">
        <w:rPr>
          <w:lang w:val="en-GB"/>
        </w:rPr>
        <w:t xml:space="preserve"> </w:t>
      </w:r>
      <w:commentRangeStart w:id="0"/>
      <w:r w:rsidR="00D32CF5" w:rsidRPr="00735C31">
        <w:rPr>
          <w:lang w:val="en-GB"/>
        </w:rPr>
        <w:t>mortality</w:t>
      </w:r>
      <w:commentRangeEnd w:id="0"/>
      <w:r w:rsidR="00D32CF5" w:rsidRPr="00735C31">
        <w:rPr>
          <w:rStyle w:val="Kommentarsreferens"/>
          <w:lang w:val="en-GB" w:eastAsia="ja-JP"/>
        </w:rPr>
        <w:commentReference w:id="0"/>
      </w:r>
      <w:r w:rsidR="006D367E" w:rsidRPr="00735C31">
        <w:rPr>
          <w:lang w:val="en-GB"/>
        </w:rPr>
        <w:t xml:space="preserve">, an increased risk of </w:t>
      </w:r>
      <w:r w:rsidR="008D3C87" w:rsidRPr="00735C31">
        <w:rPr>
          <w:lang w:val="en-GB"/>
        </w:rPr>
        <w:t>revision</w:t>
      </w:r>
      <w:r w:rsidR="008D3C87" w:rsidRPr="00735C31">
        <w:rPr>
          <w:lang w:val="en-GB"/>
        </w:rPr>
        <w:fldChar w:fldCharType="begin">
          <w:fldData xml:space="preserve">PEVuZE5vdGU+PENpdGU+PEF1dGhvcj5JbmFjaW88L0F1dGhvcj48WWVhcj4yMDE1PC9ZZWFyPjxS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==
</w:fldData>
        </w:fldChar>
      </w:r>
      <w:r w:rsidR="00524252">
        <w:rPr>
          <w:lang w:val="en-GB"/>
        </w:rPr>
        <w:instrText xml:space="preserve"> ADDIN EN.CITE </w:instrText>
      </w:r>
      <w:r w:rsidR="00524252">
        <w:rPr>
          <w:lang w:val="en-GB"/>
        </w:rPr>
        <w:fldChar w:fldCharType="begin">
          <w:fldData xml:space="preserve">PEVuZE5vdGU+PENpdGU+PEF1dGhvcj5JbmFjaW88L0F1dGhvcj48WWVhcj4yMDE1PC9ZZWFyPjxS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==
</w:fldData>
        </w:fldChar>
      </w:r>
      <w:r w:rsidR="00524252">
        <w:rPr>
          <w:lang w:val="en-GB"/>
        </w:rPr>
        <w:instrText xml:space="preserve"> ADDIN EN.CITE.DATA </w:instrText>
      </w:r>
      <w:r w:rsidR="00524252">
        <w:rPr>
          <w:lang w:val="en-GB"/>
        </w:rPr>
      </w:r>
      <w:r w:rsidR="00524252">
        <w:rPr>
          <w:lang w:val="en-GB"/>
        </w:rPr>
        <w:fldChar w:fldCharType="end"/>
      </w:r>
      <w:r w:rsidR="008D3C87" w:rsidRPr="00735C31">
        <w:rPr>
          <w:lang w:val="en-GB"/>
        </w:rPr>
      </w:r>
      <w:r w:rsidR="008D3C87" w:rsidRPr="00735C31">
        <w:rPr>
          <w:lang w:val="en-GB"/>
        </w:rPr>
        <w:fldChar w:fldCharType="separate"/>
      </w:r>
      <w:r w:rsidR="00524252">
        <w:rPr>
          <w:noProof/>
          <w:lang w:val="en-GB"/>
        </w:rPr>
        <w:t>(</w:t>
      </w:r>
      <w:hyperlink w:anchor="_ENREF_5" w:tooltip="Gordon, 2013 #255" w:history="1">
        <w:r w:rsidR="00AE75EA">
          <w:rPr>
            <w:noProof/>
            <w:lang w:val="en-GB"/>
          </w:rPr>
          <w:t>5</w:t>
        </w:r>
      </w:hyperlink>
      <w:r w:rsidR="00524252">
        <w:rPr>
          <w:noProof/>
          <w:lang w:val="en-GB"/>
        </w:rPr>
        <w:t xml:space="preserve">, </w:t>
      </w:r>
      <w:hyperlink w:anchor="_ENREF_11" w:tooltip="Inacio, 2015 #1225" w:history="1">
        <w:r w:rsidR="00AE75EA">
          <w:rPr>
            <w:noProof/>
            <w:lang w:val="en-GB"/>
          </w:rPr>
          <w:t>11</w:t>
        </w:r>
      </w:hyperlink>
      <w:r w:rsidR="00524252">
        <w:rPr>
          <w:noProof/>
          <w:lang w:val="en-GB"/>
        </w:rPr>
        <w:t>)</w:t>
      </w:r>
      <w:r w:rsidR="008D3C87" w:rsidRPr="00735C31">
        <w:rPr>
          <w:lang w:val="en-GB"/>
        </w:rPr>
        <w:fldChar w:fldCharType="end"/>
      </w:r>
      <w:r w:rsidR="006D367E" w:rsidRPr="00735C31">
        <w:rPr>
          <w:lang w:val="en-GB"/>
        </w:rPr>
        <w:t xml:space="preserve"> and poorer </w:t>
      </w:r>
      <w:r w:rsidR="006C264E" w:rsidRPr="00735C31">
        <w:rPr>
          <w:lang w:val="en-GB"/>
        </w:rPr>
        <w:t xml:space="preserve">patient </w:t>
      </w:r>
      <w:r w:rsidR="006D367E" w:rsidRPr="00735C31">
        <w:rPr>
          <w:lang w:val="en-GB"/>
        </w:rPr>
        <w:t>outcomes</w:t>
      </w:r>
      <w:r w:rsidR="006C264E" w:rsidRPr="00735C31">
        <w:rPr>
          <w:lang w:val="en-GB"/>
        </w:rPr>
        <w:fldChar w:fldCharType="begin">
          <w:fldData xml:space="preserve">PEVuZE5vdGU+PENpdGU+PEF1dGhvcj5Hb3Jkb248L0F1dGhvcj48WWVhcj4yMDEzPC9ZZWFyPjxS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==
</w:fldData>
        </w:fldChar>
      </w:r>
      <w:r w:rsidR="00524252">
        <w:rPr>
          <w:lang w:val="en-GB"/>
        </w:rPr>
        <w:instrText xml:space="preserve"> ADDIN EN.CITE </w:instrText>
      </w:r>
      <w:r w:rsidR="00524252">
        <w:rPr>
          <w:lang w:val="en-GB"/>
        </w:rPr>
        <w:fldChar w:fldCharType="begin">
          <w:fldData xml:space="preserve">PEVuZE5vdGU+PENpdGU+PEF1dGhvcj5Hb3Jkb248L0F1dGhvcj48WWVhcj4yMDEzPC9ZZWFyPjxS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==
</w:fldData>
        </w:fldChar>
      </w:r>
      <w:r w:rsidR="00524252">
        <w:rPr>
          <w:lang w:val="en-GB"/>
        </w:rPr>
        <w:instrText xml:space="preserve"> ADDIN EN.CITE.DATA </w:instrText>
      </w:r>
      <w:r w:rsidR="00524252">
        <w:rPr>
          <w:lang w:val="en-GB"/>
        </w:rPr>
      </w:r>
      <w:r w:rsidR="00524252">
        <w:rPr>
          <w:lang w:val="en-GB"/>
        </w:rPr>
        <w:fldChar w:fldCharType="end"/>
      </w:r>
      <w:r w:rsidR="006C264E" w:rsidRPr="00735C31">
        <w:rPr>
          <w:lang w:val="en-GB"/>
        </w:rPr>
      </w:r>
      <w:r w:rsidR="006C264E" w:rsidRPr="00735C31">
        <w:rPr>
          <w:lang w:val="en-GB"/>
        </w:rPr>
        <w:fldChar w:fldCharType="separate"/>
      </w:r>
      <w:r w:rsidR="00524252">
        <w:rPr>
          <w:noProof/>
          <w:lang w:val="en-GB"/>
        </w:rPr>
        <w:t>(</w:t>
      </w:r>
      <w:hyperlink w:anchor="_ENREF_5" w:tooltip="Gordon, 2013 #255" w:history="1">
        <w:r w:rsidR="00AE75EA">
          <w:rPr>
            <w:noProof/>
            <w:lang w:val="en-GB"/>
          </w:rPr>
          <w:t>5</w:t>
        </w:r>
      </w:hyperlink>
      <w:r w:rsidR="00524252">
        <w:rPr>
          <w:noProof/>
          <w:lang w:val="en-GB"/>
        </w:rPr>
        <w:t xml:space="preserve">, </w:t>
      </w:r>
      <w:hyperlink w:anchor="_ENREF_12" w:tooltip="Hofstede, 2016 #1310" w:history="1">
        <w:r w:rsidR="00AE75EA">
          <w:rPr>
            <w:noProof/>
            <w:lang w:val="en-GB"/>
          </w:rPr>
          <w:t>12</w:t>
        </w:r>
      </w:hyperlink>
      <w:r w:rsidR="00524252">
        <w:rPr>
          <w:noProof/>
          <w:lang w:val="en-GB"/>
        </w:rPr>
        <w:t>)</w:t>
      </w:r>
      <w:r w:rsidR="006C264E" w:rsidRPr="00735C31">
        <w:rPr>
          <w:lang w:val="en-GB"/>
        </w:rPr>
        <w:fldChar w:fldCharType="end"/>
      </w:r>
      <w:r w:rsidRPr="00735C31">
        <w:rPr>
          <w:lang w:val="en-GB"/>
        </w:rPr>
        <w:t xml:space="preserve"> for patients with </w:t>
      </w:r>
      <w:r w:rsidR="006C264E" w:rsidRPr="00735C31">
        <w:rPr>
          <w:lang w:val="en-GB"/>
        </w:rPr>
        <w:t xml:space="preserve"> more comorbidities. </w:t>
      </w:r>
      <w:r w:rsidR="00EF7213" w:rsidRPr="00735C31">
        <w:rPr>
          <w:lang w:val="en-GB"/>
        </w:rPr>
        <w:t>On</w:t>
      </w:r>
      <w:r w:rsidRPr="00735C31">
        <w:rPr>
          <w:lang w:val="en-GB"/>
        </w:rPr>
        <w:t xml:space="preserve"> existing data sources</w:t>
      </w:r>
      <w:r w:rsidR="00EF7213" w:rsidRPr="00735C31">
        <w:rPr>
          <w:lang w:val="en-GB"/>
        </w:rPr>
        <w:t>, i.e. in- and outpatient data and prescription data, diagnosed based</w:t>
      </w:r>
      <w:r w:rsidR="002364B3" w:rsidRPr="00735C31">
        <w:rPr>
          <w:lang w:val="en-GB"/>
        </w:rPr>
        <w:t xml:space="preserve"> (or prescription based)</w:t>
      </w:r>
      <w:r w:rsidR="00EF7213" w:rsidRPr="00735C31">
        <w:rPr>
          <w:lang w:val="en-GB"/>
        </w:rPr>
        <w:t xml:space="preserve"> coding algorithms are often used to obtain a comorbidity measure</w:t>
      </w:r>
      <w:r w:rsidR="00691594">
        <w:rPr>
          <w:lang w:val="en-GB"/>
        </w:rPr>
        <w:fldChar w:fldCharType="begin"/>
      </w:r>
      <w:r w:rsidR="00691594">
        <w:rPr>
          <w:lang w:val="en-GB"/>
        </w:rPr>
        <w:instrText xml:space="preserve"> ADDIN EN.CITE &lt;EndNote&gt;&lt;Cite&gt;&lt;Author&gt;Bozic&lt;/Author&gt;&lt;Year&gt;2013&lt;/Year&gt;&lt;RecNum&gt;1347&lt;/RecNum&gt;&lt;DisplayText&gt;(13)&lt;/DisplayText&gt;&lt;record&gt;&lt;rec-number&gt;1347&lt;/rec-number&gt;&lt;foreign-keys&gt;&lt;key app="EN" db-id="ewta200xk99rtmefz2kvtzshf0adzttzzex9"&gt;1347&lt;/key&gt;&lt;/foreign-keys&gt;&lt;ref-type name="Journal Article"&gt;17&lt;/ref-type&gt;&lt;contributors&gt;&lt;authors&gt;&lt;author&gt;Bozic, K. J.&lt;/author&gt;&lt;author&gt;Bashyal, R. K.&lt;/author&gt;&lt;author&gt;Anthony, S. G.&lt;/author&gt;&lt;author&gt;Chiu, V.&lt;/author&gt;&lt;author&gt;Shulman, B.&lt;/author&gt;&lt;author&gt;Rubash, H. E.&lt;/author&gt;&lt;/authors&gt;&lt;/contributors&gt;&lt;auth-address&gt;Department of Orthopaedic Surgery, University of California, San Francisco, CA, USA. kevin.bozic@ucsf.edu&lt;/auth-address&gt;&lt;titles&gt;&lt;title&gt;Is administratively coded comorbidity and complication data in total joint arthroplasty valid?&lt;/title&gt;&lt;secondary-title&gt;Clin Orthop Relat Res&lt;/secondary-title&gt;&lt;alt-title&gt;Clinical orthopaedics and related research&lt;/alt-title&gt;&lt;/titles&gt;&lt;periodical&gt;&lt;full-title&gt;Clin Orthop Relat Res&lt;/full-title&gt;&lt;abbr-1&gt;Clinical orthopaedics and related research&lt;/abbr-1&gt;&lt;/periodical&gt;&lt;alt-periodical&gt;&lt;full-title&gt;Clin Orthop Relat Res&lt;/full-title&gt;&lt;abbr-1&gt;Clinical orthopaedics and related research&lt;/abbr-1&gt;&lt;/alt-periodical&gt;&lt;pages&gt;201-5&lt;/pages&gt;&lt;volume&gt;471&lt;/volume&gt;&lt;number&gt;1&lt;/number&gt;&lt;keywords&gt;&lt;keyword&gt;Arthritis/*complications&lt;/keyword&gt;&lt;keyword&gt;*Arthroplasty, Replacement&lt;/keyword&gt;&lt;keyword&gt;Cardiovascular Diseases/*complications&lt;/keyword&gt;&lt;keyword&gt;*Clinical Coding&lt;/keyword&gt;&lt;keyword&gt;Diabetes Mellitus, Type 2/*complications&lt;/keyword&gt;&lt;keyword&gt;Forms and Records Control&lt;/keyword&gt;&lt;keyword&gt;*Hospital Records&lt;/keyword&gt;&lt;keyword&gt;Humans&lt;/keyword&gt;&lt;/keywords&gt;&lt;dates&gt;&lt;year&gt;2013&lt;/year&gt;&lt;pub-dates&gt;&lt;date&gt;Jan&lt;/date&gt;&lt;/pub-dates&gt;&lt;/dates&gt;&lt;isbn&gt;1528-1132 (Electronic)&amp;#xD;0009-921X (Linking)&lt;/isbn&gt;&lt;accession-num&gt;22528384&lt;/accession-num&gt;&lt;urls&gt;&lt;related-urls&gt;&lt;url&gt;http://www.ncbi.nlm.nih.gov/pubmed/22528384&lt;/url&gt;&lt;/related-urls&gt;&lt;/urls&gt;&lt;custom2&gt;3528892&lt;/custom2&gt;&lt;electronic-resource-num&gt;10.1007/s11999-012-2352-1&lt;/electronic-resource-num&gt;&lt;/record&gt;&lt;/Cite&gt;&lt;/EndNote&gt;</w:instrText>
      </w:r>
      <w:r w:rsidR="00691594">
        <w:rPr>
          <w:lang w:val="en-GB"/>
        </w:rPr>
        <w:fldChar w:fldCharType="separate"/>
      </w:r>
      <w:r w:rsidR="00691594">
        <w:rPr>
          <w:noProof/>
          <w:lang w:val="en-GB"/>
        </w:rPr>
        <w:t>(</w:t>
      </w:r>
      <w:hyperlink w:anchor="_ENREF_13" w:tooltip="Bozic, 2013 #1347" w:history="1">
        <w:r w:rsidR="00AE75EA">
          <w:rPr>
            <w:noProof/>
            <w:lang w:val="en-GB"/>
          </w:rPr>
          <w:t>13</w:t>
        </w:r>
      </w:hyperlink>
      <w:r w:rsidR="00691594">
        <w:rPr>
          <w:noProof/>
          <w:lang w:val="en-GB"/>
        </w:rPr>
        <w:t>)</w:t>
      </w:r>
      <w:r w:rsidR="00691594">
        <w:rPr>
          <w:lang w:val="en-GB"/>
        </w:rPr>
        <w:fldChar w:fldCharType="end"/>
      </w:r>
      <w:r w:rsidR="002364B3" w:rsidRPr="00735C31">
        <w:rPr>
          <w:lang w:val="en-GB"/>
        </w:rPr>
        <w:t xml:space="preserve"> </w:t>
      </w:r>
      <w:r w:rsidR="00EF7213" w:rsidRPr="00735C31">
        <w:rPr>
          <w:lang w:val="en-GB"/>
        </w:rPr>
        <w:t>(i.e. Charlson Comorbidity In</w:t>
      </w:r>
      <w:r w:rsidR="00B43243" w:rsidRPr="00735C31">
        <w:rPr>
          <w:lang w:val="en-GB"/>
        </w:rPr>
        <w:t>dex (CCI), Elixhauser Score</w:t>
      </w:r>
      <w:r w:rsidR="004C7513" w:rsidRPr="00735C31">
        <w:rPr>
          <w:lang w:val="en-GB"/>
        </w:rPr>
        <w:t xml:space="preserve">, and RxRisk-V). </w:t>
      </w:r>
      <w:r w:rsidR="009A6429" w:rsidRPr="00735C31">
        <w:rPr>
          <w:lang w:val="en-GB"/>
        </w:rPr>
        <w:t>Inacio et al recently performed a study where the ability of Charlson Comorbidity Index (CCI), Elixhauser Score, and RxRisk-V to predict mortality after THA and TKA was evaluated</w:t>
      </w:r>
      <w:r w:rsidR="009A6429" w:rsidRPr="00735C31">
        <w:rPr>
          <w:lang w:val="en-GB"/>
        </w:rPr>
        <w:fldChar w:fldCharType="begin">
          <w:fldData xml:space="preserve">PEVuZE5vdGU+PENpdGU+PEF1dGhvcj5JbmFjaW88L0F1dGhvcj48WWVhcj4yMDE2PC9ZZWFyPjxS
ZWNOdW0+MTMyNDwvUmVjTnVtPjxEaXNwbGF5VGV4dD4oMTQpPC9EaXNwbGF5VGV4dD48cmVjb3Jk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691594">
        <w:rPr>
          <w:lang w:val="en-GB"/>
        </w:rPr>
        <w:instrText xml:space="preserve"> ADDIN EN.CITE </w:instrText>
      </w:r>
      <w:r w:rsidR="00691594">
        <w:rPr>
          <w:lang w:val="en-GB"/>
        </w:rPr>
        <w:fldChar w:fldCharType="begin">
          <w:fldData xml:space="preserve">PEVuZE5vdGU+PENpdGU+PEF1dGhvcj5JbmFjaW88L0F1dGhvcj48WWVhcj4yMDE2PC9ZZWFyPjxS
ZWNOdW0+MTMyNDwvUmVjTnVtPjxEaXNwbGF5VGV4dD4oMTQpPC9EaXNwbGF5VGV4dD48cmVjb3Jk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691594">
        <w:rPr>
          <w:lang w:val="en-GB"/>
        </w:rPr>
        <w:instrText xml:space="preserve"> ADDIN EN.CITE.DATA </w:instrText>
      </w:r>
      <w:r w:rsidR="00691594">
        <w:rPr>
          <w:lang w:val="en-GB"/>
        </w:rPr>
      </w:r>
      <w:r w:rsidR="00691594">
        <w:rPr>
          <w:lang w:val="en-GB"/>
        </w:rPr>
        <w:fldChar w:fldCharType="end"/>
      </w:r>
      <w:r w:rsidR="009A6429" w:rsidRPr="00735C31">
        <w:rPr>
          <w:lang w:val="en-GB"/>
        </w:rPr>
      </w:r>
      <w:r w:rsidR="009A6429" w:rsidRPr="00735C31">
        <w:rPr>
          <w:lang w:val="en-GB"/>
        </w:rPr>
        <w:fldChar w:fldCharType="separate"/>
      </w:r>
      <w:r w:rsidR="00691594">
        <w:rPr>
          <w:noProof/>
          <w:lang w:val="en-GB"/>
        </w:rPr>
        <w:t>(</w:t>
      </w:r>
      <w:hyperlink w:anchor="_ENREF_14" w:tooltip="Inacio, 2016 #1324" w:history="1">
        <w:r w:rsidR="00AE75EA">
          <w:rPr>
            <w:noProof/>
            <w:lang w:val="en-GB"/>
          </w:rPr>
          <w:t>14</w:t>
        </w:r>
      </w:hyperlink>
      <w:r w:rsidR="00691594">
        <w:rPr>
          <w:noProof/>
          <w:lang w:val="en-GB"/>
        </w:rPr>
        <w:t>)</w:t>
      </w:r>
      <w:r w:rsidR="009A6429" w:rsidRPr="00735C31">
        <w:rPr>
          <w:lang w:val="en-GB"/>
        </w:rPr>
        <w:fldChar w:fldCharType="end"/>
      </w:r>
      <w:r w:rsidR="009A6429" w:rsidRPr="00735C31">
        <w:rPr>
          <w:lang w:val="en-GB"/>
        </w:rPr>
        <w:t xml:space="preserve">. </w:t>
      </w:r>
      <w:r w:rsidR="002364B3" w:rsidRPr="00735C31">
        <w:rPr>
          <w:lang w:val="en-GB"/>
        </w:rPr>
        <w:t>In our clinical dep</w:t>
      </w:r>
      <w:r w:rsidR="00BA1C4A" w:rsidRPr="00735C31">
        <w:rPr>
          <w:lang w:val="en-GB"/>
        </w:rPr>
        <w:t>artments comorbidity measure</w:t>
      </w:r>
      <w:r w:rsidR="00A977CC">
        <w:rPr>
          <w:lang w:val="en-GB"/>
        </w:rPr>
        <w:t>s such as t</w:t>
      </w:r>
      <w:r w:rsidR="002364B3" w:rsidRPr="00735C31">
        <w:rPr>
          <w:lang w:val="en-GB"/>
        </w:rPr>
        <w:t>he American Society of Anesthesiologists physical status classification (ASA) are preferred.</w:t>
      </w:r>
    </w:p>
    <w:p w14:paraId="6FC11D47" w14:textId="201EFB7C" w:rsidR="004A5D21" w:rsidRPr="00735C31" w:rsidRDefault="004A5D21" w:rsidP="00AA1A0B">
      <w:pPr>
        <w:spacing w:line="480" w:lineRule="auto"/>
        <w:rPr>
          <w:lang w:val="en-GB"/>
        </w:rPr>
      </w:pPr>
      <w:r w:rsidRPr="00735C31">
        <w:rPr>
          <w:lang w:val="en-GB"/>
        </w:rPr>
        <w:t xml:space="preserve">However, an existing connection on a large population scale does not easily extrapolate to the individual level in our clinical practise. </w:t>
      </w:r>
      <w:r w:rsidR="009A6429" w:rsidRPr="00735C31">
        <w:rPr>
          <w:lang w:val="en-GB"/>
        </w:rPr>
        <w:t xml:space="preserve">Several </w:t>
      </w:r>
      <w:r w:rsidRPr="00735C31">
        <w:rPr>
          <w:lang w:val="en-GB"/>
        </w:rPr>
        <w:t>universal and arthroplasty specific risk prediction tools have been introduced but none has been broadly accepted.</w:t>
      </w:r>
      <w:r w:rsidRPr="00735C31">
        <w:rPr>
          <w:lang w:val="en-GB"/>
        </w:rPr>
        <w:fldChar w:fldCharType="begin"/>
      </w:r>
      <w:r w:rsidR="00691594">
        <w:rPr>
          <w:lang w:val="en-GB"/>
        </w:rPr>
        <w:instrText xml:space="preserve"> ADDIN EN.CITE &lt;EndNote&gt;&lt;Cite&gt;&lt;Author&gt;Manning&lt;/Author&gt;&lt;Year&gt;2016&lt;/Year&gt;&lt;RecNum&gt;1318&lt;/RecNum&gt;&lt;DisplayText&gt;(15)&lt;/DisplayText&gt;&lt;record&gt;&lt;rec-number&gt;1318&lt;/rec-number&gt;&lt;foreign-keys&gt;&lt;key app="EN" db-id="ewta200xk99rtmefz2kvtzshf0adzttzzex9"&gt;1318&lt;/key&gt;&lt;/foreign-keys&gt;&lt;ref-type name="Journal Article"&gt;17&lt;/ref-type&gt;&lt;contributors&gt;&lt;authors&gt;&lt;author&gt;Manning, D. W.&lt;/author&gt;&lt;author&gt;Edelstein, A. I.&lt;/author&gt;&lt;author&gt;Alvi, H. M.&lt;/author&gt;&lt;/authors&gt;&lt;/contributors&gt;&lt;titles&gt;&lt;title&gt;Risk Prediction Tools for Hip and Knee Arthroplasty&lt;/title&gt;&lt;secondary-title&gt;J Am Acad Orthop Surg&lt;/secondary-title&gt;&lt;alt-title&gt;The Journal of the American Academy of Orthopaedic Surgeons&lt;/alt-title&gt;&lt;/titles&gt;&lt;periodical&gt;&lt;full-title&gt;J Am Acad Orthop Surg&lt;/full-title&gt;&lt;abbr-1&gt;The Journal of the American Academy of Orthopaedic Surgeons&lt;/abbr-1&gt;&lt;/periodical&gt;&lt;alt-periodical&gt;&lt;full-title&gt;J Am Acad Orthop Surg&lt;/full-title&gt;&lt;abbr-1&gt;The Journal of the American Academy of Orthopaedic Surgeons&lt;/abbr-1&gt;&lt;/alt-periodical&gt;&lt;pages&gt;19-27&lt;/pages&gt;&lt;volume&gt;24&lt;/volume&gt;&lt;number&gt;1&lt;/number&gt;&lt;dates&gt;&lt;year&gt;2016&lt;/year&gt;&lt;pub-dates&gt;&lt;date&gt;Jan&lt;/date&gt;&lt;/pub-dates&gt;&lt;/dates&gt;&lt;isbn&gt;1940-5480 (Electronic)&amp;#xD;1067-151X (Linking)&lt;/isbn&gt;&lt;accession-num&gt;26604220&lt;/accession-num&gt;&lt;urls&gt;&lt;related-urls&gt;&lt;url&gt;http://www.ncbi.nlm.nih.gov/pubmed/26604220&lt;/url&gt;&lt;/related-urls&gt;&lt;/urls&gt;&lt;electronic-resource-num&gt;10.5435/JAAOS-D-15-00072&lt;/electronic-resource-num&gt;&lt;/record&gt;&lt;/Cite&gt;&lt;/EndNote&gt;</w:instrText>
      </w:r>
      <w:r w:rsidRPr="00735C31">
        <w:rPr>
          <w:lang w:val="en-GB"/>
        </w:rPr>
        <w:fldChar w:fldCharType="separate"/>
      </w:r>
      <w:r w:rsidR="00691594">
        <w:rPr>
          <w:noProof/>
          <w:lang w:val="en-GB"/>
        </w:rPr>
        <w:t>(</w:t>
      </w:r>
      <w:hyperlink w:anchor="_ENREF_15" w:tooltip="Manning, 2016 #1318" w:history="1">
        <w:r w:rsidR="00AE75EA">
          <w:rPr>
            <w:noProof/>
            <w:lang w:val="en-GB"/>
          </w:rPr>
          <w:t>15</w:t>
        </w:r>
      </w:hyperlink>
      <w:r w:rsidR="00691594">
        <w:rPr>
          <w:noProof/>
          <w:lang w:val="en-GB"/>
        </w:rPr>
        <w:t>)</w:t>
      </w:r>
      <w:r w:rsidRPr="00735C31">
        <w:rPr>
          <w:lang w:val="en-GB"/>
        </w:rPr>
        <w:fldChar w:fldCharType="end"/>
      </w:r>
      <w:r w:rsidRPr="00735C31">
        <w:rPr>
          <w:lang w:val="en-GB"/>
        </w:rPr>
        <w:t xml:space="preserve"> </w:t>
      </w:r>
    </w:p>
    <w:p w14:paraId="5C59AF34" w14:textId="6AB18750" w:rsidR="002364B3" w:rsidRPr="00735C31" w:rsidRDefault="00AD0CCE" w:rsidP="00AA1A0B">
      <w:pPr>
        <w:spacing w:line="480" w:lineRule="auto"/>
        <w:rPr>
          <w:lang w:val="en-GB"/>
        </w:rPr>
      </w:pPr>
      <w:r w:rsidRPr="00735C31">
        <w:rPr>
          <w:lang w:val="en-GB"/>
        </w:rPr>
        <w:t xml:space="preserve">In this study we aimed to investigate how </w:t>
      </w:r>
      <w:r w:rsidR="00A977CC">
        <w:rPr>
          <w:lang w:val="en-GB"/>
        </w:rPr>
        <w:t>the</w:t>
      </w:r>
      <w:r w:rsidRPr="00735C31">
        <w:rPr>
          <w:lang w:val="en-GB"/>
        </w:rPr>
        <w:t xml:space="preserve"> clinica</w:t>
      </w:r>
      <w:r w:rsidR="00BA1C4A" w:rsidRPr="00735C31">
        <w:rPr>
          <w:lang w:val="en-GB"/>
        </w:rPr>
        <w:t>lly used comorbidity measure</w:t>
      </w:r>
      <w:r w:rsidR="00A977CC">
        <w:rPr>
          <w:lang w:val="en-GB"/>
        </w:rPr>
        <w:t xml:space="preserve"> </w:t>
      </w:r>
      <w:r w:rsidRPr="00735C31">
        <w:rPr>
          <w:lang w:val="en-GB"/>
        </w:rPr>
        <w:t>ASA influence the risk of early postoperative mortality compared t</w:t>
      </w:r>
      <w:r w:rsidR="002C1D19">
        <w:rPr>
          <w:lang w:val="en-GB"/>
        </w:rPr>
        <w:t xml:space="preserve">o the diagnosed based CCI </w:t>
      </w:r>
      <w:r w:rsidR="002C1D19">
        <w:rPr>
          <w:lang w:val="en-GB"/>
        </w:rPr>
        <w:lastRenderedPageBreak/>
        <w:t>and Elixhauser Score</w:t>
      </w:r>
      <w:r w:rsidRPr="00735C31">
        <w:rPr>
          <w:lang w:val="en-GB"/>
        </w:rPr>
        <w:t xml:space="preserve"> and the prescription based RxRisk-V. We also </w:t>
      </w:r>
      <w:r w:rsidR="002C1D19">
        <w:rPr>
          <w:lang w:val="en-GB"/>
        </w:rPr>
        <w:t>aimed to investigate</w:t>
      </w:r>
      <w:r w:rsidRPr="00735C31">
        <w:rPr>
          <w:lang w:val="en-GB"/>
        </w:rPr>
        <w:t xml:space="preserve"> the prediction value</w:t>
      </w:r>
      <w:r w:rsidR="00BA1C4A" w:rsidRPr="00735C31">
        <w:rPr>
          <w:lang w:val="en-GB"/>
        </w:rPr>
        <w:t xml:space="preserve"> of each comorbidity measure</w:t>
      </w:r>
      <w:r w:rsidR="00452FD2">
        <w:rPr>
          <w:lang w:val="en-GB"/>
        </w:rPr>
        <w:t xml:space="preserve"> and</w:t>
      </w:r>
      <w:r w:rsidR="00F111C2" w:rsidRPr="00735C31">
        <w:rPr>
          <w:lang w:val="en-GB"/>
        </w:rPr>
        <w:t xml:space="preserve"> </w:t>
      </w:r>
      <w:r w:rsidR="00452FD2">
        <w:rPr>
          <w:lang w:val="en-GB"/>
        </w:rPr>
        <w:t>of</w:t>
      </w:r>
      <w:r w:rsidR="00F111C2" w:rsidRPr="00735C31">
        <w:rPr>
          <w:lang w:val="en-GB"/>
        </w:rPr>
        <w:t xml:space="preserve"> their included dimensions separately, </w:t>
      </w:r>
      <w:r w:rsidR="002C1D19">
        <w:rPr>
          <w:lang w:val="en-GB"/>
        </w:rPr>
        <w:t>in order</w:t>
      </w:r>
      <w:r w:rsidRPr="00735C31">
        <w:rPr>
          <w:lang w:val="en-GB"/>
        </w:rPr>
        <w:t xml:space="preserve"> to find </w:t>
      </w:r>
      <w:r w:rsidR="00CA4D57">
        <w:rPr>
          <w:lang w:val="en-GB"/>
        </w:rPr>
        <w:t xml:space="preserve">usable </w:t>
      </w:r>
      <w:r w:rsidRPr="00735C31">
        <w:rPr>
          <w:lang w:val="en-GB"/>
        </w:rPr>
        <w:t xml:space="preserve">clinical </w:t>
      </w:r>
      <w:r w:rsidR="004A5D21" w:rsidRPr="00735C31">
        <w:rPr>
          <w:lang w:val="en-GB"/>
        </w:rPr>
        <w:t xml:space="preserve">“red flags” </w:t>
      </w:r>
      <w:r w:rsidR="00ED439A">
        <w:rPr>
          <w:lang w:val="en-GB"/>
        </w:rPr>
        <w:t>of</w:t>
      </w:r>
      <w:r w:rsidR="004A5D21" w:rsidRPr="00735C31">
        <w:rPr>
          <w:lang w:val="en-GB"/>
        </w:rPr>
        <w:t xml:space="preserve"> high-</w:t>
      </w:r>
      <w:r w:rsidRPr="00735C31">
        <w:rPr>
          <w:lang w:val="en-GB"/>
        </w:rPr>
        <w:t>risk patients.</w:t>
      </w:r>
    </w:p>
    <w:p w14:paraId="6244DBAE" w14:textId="52DE52A9" w:rsidR="002364B3" w:rsidRPr="00735C31" w:rsidRDefault="002364B3" w:rsidP="00D42549">
      <w:pPr>
        <w:pStyle w:val="Rubrik1"/>
        <w:rPr>
          <w:lang w:val="en-GB"/>
        </w:rPr>
      </w:pPr>
      <w:r w:rsidRPr="00735C31">
        <w:rPr>
          <w:lang w:val="en-GB"/>
        </w:rPr>
        <w:t>Methods</w:t>
      </w:r>
    </w:p>
    <w:p w14:paraId="3667E279" w14:textId="01F3CDF0" w:rsidR="00D42549" w:rsidRPr="00735C31" w:rsidRDefault="00D42549" w:rsidP="00D42549">
      <w:pPr>
        <w:pStyle w:val="Rubrik2"/>
      </w:pPr>
      <w:r w:rsidRPr="00735C31">
        <w:t>Study design and study population</w:t>
      </w:r>
    </w:p>
    <w:p w14:paraId="048465C3" w14:textId="41FCCF1F" w:rsidR="00606FDB" w:rsidRPr="00735C31" w:rsidRDefault="00D42549" w:rsidP="00D42549">
      <w:pPr>
        <w:spacing w:line="480" w:lineRule="auto"/>
        <w:rPr>
          <w:lang w:val="en-GB"/>
        </w:rPr>
      </w:pPr>
      <w:r w:rsidRPr="00735C31">
        <w:rPr>
          <w:lang w:val="en-GB"/>
        </w:rPr>
        <w:t>We performed a nationwide retrospective cohort study</w:t>
      </w:r>
      <w:r w:rsidR="00300F4D" w:rsidRPr="00735C31">
        <w:rPr>
          <w:lang w:val="en-GB"/>
        </w:rPr>
        <w:t xml:space="preserve"> </w:t>
      </w:r>
      <w:commentRangeStart w:id="1"/>
      <w:r w:rsidRPr="00735C31">
        <w:rPr>
          <w:lang w:val="en-GB"/>
        </w:rPr>
        <w:t>(Figure 1).</w:t>
      </w:r>
      <w:commentRangeEnd w:id="1"/>
      <w:r w:rsidRPr="00735C31">
        <w:rPr>
          <w:rStyle w:val="Kommentarsreferens"/>
          <w:lang w:val="en-GB" w:eastAsia="ja-JP"/>
        </w:rPr>
        <w:commentReference w:id="1"/>
      </w:r>
      <w:r w:rsidRPr="00735C31">
        <w:rPr>
          <w:lang w:val="en-GB"/>
        </w:rPr>
        <w:t xml:space="preserve"> All</w:t>
      </w:r>
      <w:r w:rsidR="005040A7" w:rsidRPr="00735C31">
        <w:rPr>
          <w:lang w:val="en-GB"/>
        </w:rPr>
        <w:t xml:space="preserve"> </w:t>
      </w:r>
      <w:r w:rsidRPr="00735C31">
        <w:rPr>
          <w:rFonts w:eastAsia="Arial" w:cs="Arial"/>
          <w:lang w:val="en-GB"/>
        </w:rPr>
        <w:t xml:space="preserve">patients operated </w:t>
      </w:r>
      <w:r w:rsidR="00BA1C4A" w:rsidRPr="00735C31">
        <w:rPr>
          <w:rFonts w:eastAsia="Arial" w:cs="Arial"/>
          <w:lang w:val="en-GB"/>
        </w:rPr>
        <w:t>between 2008 and 201</w:t>
      </w:r>
      <w:r w:rsidR="005040A7" w:rsidRPr="00735C31">
        <w:rPr>
          <w:rFonts w:eastAsia="Arial" w:cs="Arial"/>
          <w:lang w:val="en-GB"/>
        </w:rPr>
        <w:t xml:space="preserve">3 </w:t>
      </w:r>
      <w:r w:rsidRPr="00735C31">
        <w:rPr>
          <w:rFonts w:eastAsia="Arial" w:cs="Arial"/>
          <w:lang w:val="en-GB"/>
        </w:rPr>
        <w:t xml:space="preserve">for THA due </w:t>
      </w:r>
      <w:r w:rsidR="001F777B" w:rsidRPr="00735C31">
        <w:rPr>
          <w:rFonts w:eastAsia="Arial" w:cs="Arial"/>
          <w:lang w:val="en-GB"/>
        </w:rPr>
        <w:t>to primary osteoarthritis from t</w:t>
      </w:r>
      <w:r w:rsidRPr="00735C31">
        <w:rPr>
          <w:rFonts w:eastAsia="Arial" w:cs="Arial"/>
          <w:lang w:val="en-GB"/>
        </w:rPr>
        <w:t xml:space="preserve">he Swedish Hip Arthroplasty Register (SHAR) were included. </w:t>
      </w:r>
      <w:r w:rsidR="00BA1C4A" w:rsidRPr="00735C31">
        <w:rPr>
          <w:lang w:val="en-GB"/>
        </w:rPr>
        <w:t>Only elective primary hip arthroplasty procedures were included.</w:t>
      </w:r>
      <w:r w:rsidR="008D3430" w:rsidRPr="00735C31">
        <w:rPr>
          <w:lang w:val="en-GB"/>
        </w:rPr>
        <w:t xml:space="preserve"> </w:t>
      </w:r>
    </w:p>
    <w:p w14:paraId="55C6CDFB" w14:textId="4B36ADF7" w:rsidR="005040A7" w:rsidRPr="00735C31" w:rsidRDefault="005040A7" w:rsidP="00D42549">
      <w:pPr>
        <w:spacing w:line="480" w:lineRule="auto"/>
        <w:rPr>
          <w:lang w:val="en-GB"/>
        </w:rPr>
      </w:pPr>
      <w:r w:rsidRPr="00735C31">
        <w:rPr>
          <w:lang w:val="en-GB"/>
        </w:rPr>
        <w:t>Follow-up started on the date of surgery and ended on the day of death, emigration, or December 31</w:t>
      </w:r>
      <w:r w:rsidRPr="00735C31">
        <w:rPr>
          <w:vertAlign w:val="superscript"/>
          <w:lang w:val="en-GB"/>
        </w:rPr>
        <w:t>st</w:t>
      </w:r>
      <w:r w:rsidRPr="00735C31">
        <w:rPr>
          <w:lang w:val="en-GB"/>
        </w:rPr>
        <w:t xml:space="preserve"> 2013, whichever came first. </w:t>
      </w:r>
      <w:r w:rsidRPr="00735C31">
        <w:rPr>
          <w:rFonts w:eastAsia="Arial" w:cs="Arial"/>
          <w:lang w:val="en-GB"/>
        </w:rPr>
        <w:t xml:space="preserve">Only the first surgery was accounted for in bilaterally operated patients to avoid dependency issues. Potential reoperations within 90 days were not accounted for. </w:t>
      </w:r>
      <w:r w:rsidR="00D41006">
        <w:rPr>
          <w:lang w:val="en-GB"/>
        </w:rPr>
        <w:t xml:space="preserve">Adjustment was made for age, gender, socioeconomic background, and type of hospital. </w:t>
      </w:r>
      <w:r w:rsidR="008D3430" w:rsidRPr="00735C31">
        <w:rPr>
          <w:lang w:val="en-GB"/>
        </w:rPr>
        <w:t xml:space="preserve">Ninety days and one year mortality was the primary outcome measure. </w:t>
      </w:r>
    </w:p>
    <w:p w14:paraId="271991CC" w14:textId="77777777" w:rsidR="00606FDB" w:rsidRPr="00735C31" w:rsidRDefault="00606FDB" w:rsidP="00300F4D">
      <w:pPr>
        <w:pStyle w:val="Rubrik2"/>
      </w:pPr>
      <w:r w:rsidRPr="00735C31">
        <w:t>Sources of data</w:t>
      </w:r>
    </w:p>
    <w:p w14:paraId="796F99C8" w14:textId="0752948F" w:rsidR="00606FDB" w:rsidRPr="00735C31" w:rsidRDefault="00606FDB" w:rsidP="00606FDB">
      <w:pPr>
        <w:spacing w:line="480" w:lineRule="auto"/>
        <w:rPr>
          <w:lang w:val="en-GB"/>
        </w:rPr>
      </w:pPr>
      <w:r w:rsidRPr="00735C31">
        <w:rPr>
          <w:rFonts w:eastAsia="Arial" w:cs="Arial"/>
          <w:b/>
          <w:i/>
          <w:lang w:val="en-GB"/>
        </w:rPr>
        <w:t>The Swedish Hip Arthroplasty Register</w:t>
      </w:r>
      <w:r w:rsidRPr="00735C31">
        <w:rPr>
          <w:lang w:val="en-GB"/>
        </w:rPr>
        <w:t xml:space="preserve"> registers all patients undergoing THA in Sweden since 1979. The SHAR has a stable completeness of registration around 96-98% an</w:t>
      </w:r>
      <w:r w:rsidR="00A15709" w:rsidRPr="00735C31">
        <w:rPr>
          <w:lang w:val="en-GB"/>
        </w:rPr>
        <w:t>d has been validated repeatedly.</w:t>
      </w:r>
      <w:r w:rsidRPr="00735C31">
        <w:rPr>
          <w:lang w:val="en-GB"/>
        </w:rPr>
        <w:fldChar w:fldCharType="begin">
          <w:fldData xml:space="preserve">PEVuZE5vdGU+PENpdGU+PEF1dGhvcj5Tb2Rlcm1hbjwvQXV0aG9yPjxZZWFyPjIwMDA8L1llYXI+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</w:fldData>
        </w:fldChar>
      </w:r>
      <w:r w:rsidR="00313A31">
        <w:rPr>
          <w:lang w:val="en-GB"/>
        </w:rPr>
        <w:instrText xml:space="preserve"> ADDIN EN.CITE </w:instrText>
      </w:r>
      <w:r w:rsidR="00313A31">
        <w:rPr>
          <w:lang w:val="en-GB"/>
        </w:rPr>
        <w:fldChar w:fldCharType="begin">
          <w:fldData xml:space="preserve">PEVuZE5vdGU+PENpdGU+PEF1dGhvcj5Tb2Rlcm1hbjwvQXV0aG9yPjxZZWFyPjIwMDA8L1llYXI+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</w:fldData>
        </w:fldChar>
      </w:r>
      <w:r w:rsidR="00313A31">
        <w:rPr>
          <w:lang w:val="en-GB"/>
        </w:rPr>
        <w:instrText xml:space="preserve"> ADDIN EN.CITE.DATA </w:instrText>
      </w:r>
      <w:r w:rsidR="00313A31">
        <w:rPr>
          <w:lang w:val="en-GB"/>
        </w:rPr>
      </w:r>
      <w:r w:rsidR="00313A31">
        <w:rPr>
          <w:lang w:val="en-GB"/>
        </w:rPr>
        <w:fldChar w:fldCharType="end"/>
      </w:r>
      <w:r w:rsidRPr="00735C31">
        <w:rPr>
          <w:lang w:val="en-GB"/>
        </w:rPr>
      </w:r>
      <w:r w:rsidRPr="00735C31">
        <w:rPr>
          <w:lang w:val="en-GB"/>
        </w:rPr>
        <w:fldChar w:fldCharType="separate"/>
      </w:r>
      <w:r w:rsidR="00313A31">
        <w:rPr>
          <w:noProof/>
          <w:lang w:val="en-GB"/>
        </w:rPr>
        <w:t>(</w:t>
      </w:r>
      <w:hyperlink w:anchor="_ENREF_1" w:tooltip=",  #1281" w:history="1">
        <w:r w:rsidR="00AE75EA">
          <w:rPr>
            <w:noProof/>
            <w:lang w:val="en-GB"/>
          </w:rPr>
          <w:t>1</w:t>
        </w:r>
      </w:hyperlink>
      <w:r w:rsidR="00313A31">
        <w:rPr>
          <w:noProof/>
          <w:lang w:val="en-GB"/>
        </w:rPr>
        <w:t xml:space="preserve">, </w:t>
      </w:r>
      <w:hyperlink w:anchor="_ENREF_16" w:tooltip="Soderman, 2000 #996" w:history="1">
        <w:r w:rsidR="00AE75EA">
          <w:rPr>
            <w:noProof/>
            <w:lang w:val="en-GB"/>
          </w:rPr>
          <w:t>16</w:t>
        </w:r>
      </w:hyperlink>
      <w:r w:rsidR="00313A31">
        <w:rPr>
          <w:noProof/>
          <w:lang w:val="en-GB"/>
        </w:rPr>
        <w:t xml:space="preserve">, </w:t>
      </w:r>
      <w:hyperlink w:anchor="_ENREF_17" w:tooltip="Soderman, 2001 #999" w:history="1">
        <w:r w:rsidR="00AE75EA">
          <w:rPr>
            <w:noProof/>
            <w:lang w:val="en-GB"/>
          </w:rPr>
          <w:t>17</w:t>
        </w:r>
      </w:hyperlink>
      <w:r w:rsidR="00313A31">
        <w:rPr>
          <w:noProof/>
          <w:lang w:val="en-GB"/>
        </w:rPr>
        <w:t>)</w:t>
      </w:r>
      <w:r w:rsidRPr="00735C31">
        <w:rPr>
          <w:lang w:val="en-GB"/>
        </w:rPr>
        <w:fldChar w:fldCharType="end"/>
      </w:r>
    </w:p>
    <w:p w14:paraId="62833334" w14:textId="77777777" w:rsidR="00606FDB" w:rsidRPr="00735C31" w:rsidRDefault="00606FDB" w:rsidP="00606FDB">
      <w:pPr>
        <w:spacing w:line="480" w:lineRule="auto"/>
        <w:rPr>
          <w:lang w:val="en-GB"/>
        </w:rPr>
      </w:pPr>
    </w:p>
    <w:p w14:paraId="2F99FD64" w14:textId="248C983F" w:rsidR="00606FDB" w:rsidRPr="00735C31" w:rsidRDefault="00606FDB" w:rsidP="00A15709">
      <w:pPr>
        <w:spacing w:line="480" w:lineRule="auto"/>
        <w:rPr>
          <w:lang w:val="en-GB"/>
        </w:rPr>
      </w:pPr>
      <w:r w:rsidRPr="00735C31">
        <w:rPr>
          <w:b/>
          <w:i/>
          <w:lang w:val="en-GB"/>
        </w:rPr>
        <w:t>Statistics Sweden</w:t>
      </w:r>
      <w:r w:rsidRPr="00735C31">
        <w:rPr>
          <w:lang w:val="en-GB"/>
        </w:rPr>
        <w:t xml:space="preserve"> is a state-owned registry collecting information on the entire Swedish population i.e. level of education, personal and family income. </w:t>
      </w:r>
      <w:r w:rsidR="00A15709" w:rsidRPr="00735C31">
        <w:rPr>
          <w:lang w:val="en-GB"/>
        </w:rPr>
        <w:t>Thanks to the ten-digit personal identity number all Swedish citizens are assigned at birth, linkage between different Swedish official and medical databases is made possible.</w:t>
      </w:r>
    </w:p>
    <w:p w14:paraId="72E9BE37" w14:textId="0D1D7D46" w:rsidR="00606FDB" w:rsidRPr="00735C31" w:rsidRDefault="00606FDB" w:rsidP="00A15709">
      <w:pPr>
        <w:spacing w:line="480" w:lineRule="auto"/>
        <w:rPr>
          <w:lang w:val="en-GB"/>
        </w:rPr>
      </w:pPr>
      <w:r w:rsidRPr="00735C31">
        <w:rPr>
          <w:b/>
          <w:i/>
          <w:lang w:val="en-GB"/>
        </w:rPr>
        <w:t>The Swedish National Patient Register</w:t>
      </w:r>
      <w:r w:rsidRPr="00735C31">
        <w:rPr>
          <w:lang w:val="en-GB"/>
        </w:rPr>
        <w:t xml:space="preserve"> </w:t>
      </w:r>
      <w:r w:rsidR="00A15709" w:rsidRPr="00735C31">
        <w:rPr>
          <w:lang w:val="en-GB"/>
        </w:rPr>
        <w:t>was started in 1964. It contains i</w:t>
      </w:r>
      <w:r w:rsidRPr="00735C31">
        <w:rPr>
          <w:lang w:val="en-GB"/>
        </w:rPr>
        <w:t>nformation on medical comorbidities and admissions to hospital care for all individuals</w:t>
      </w:r>
      <w:r w:rsidR="00A15709" w:rsidRPr="00735C31">
        <w:rPr>
          <w:lang w:val="en-GB"/>
        </w:rPr>
        <w:t xml:space="preserve"> in Sweden</w:t>
      </w:r>
      <w:r w:rsidRPr="00735C31">
        <w:rPr>
          <w:lang w:val="en-GB"/>
        </w:rPr>
        <w:t>. The positive predictive value of the Swedish National Patient Register is estimated around 90</w:t>
      </w:r>
      <w:r w:rsidRPr="00735C31">
        <w:rPr>
          <w:rFonts w:eastAsia="MS Gothic"/>
          <w:color w:val="000000"/>
          <w:lang w:val="en-GB"/>
        </w:rPr>
        <w:t>±</w:t>
      </w:r>
      <w:r w:rsidR="00A15709" w:rsidRPr="00735C31">
        <w:rPr>
          <w:lang w:val="en-GB"/>
        </w:rPr>
        <w:t>5% which indicates</w:t>
      </w:r>
      <w:r w:rsidRPr="00735C31">
        <w:rPr>
          <w:lang w:val="en-GB"/>
        </w:rPr>
        <w:t xml:space="preserve"> high validity of data.</w:t>
      </w:r>
      <w:r w:rsidRPr="00735C31">
        <w:rPr>
          <w:lang w:val="en-GB"/>
        </w:rPr>
        <w:fldChar w:fldCharType="begin"/>
      </w:r>
      <w:r w:rsidR="00313A31">
        <w:rPr>
          <w:lang w:val="en-GB"/>
        </w:rPr>
        <w:instrText xml:space="preserve"> ADDIN EN.CITE &lt;EndNote&gt;&lt;Cite ExcludeYear="1"&gt;&lt;Author&gt;Ludvigsson&lt;/Author&gt;&lt;Year&gt;2011&lt;/Year&gt;&lt;RecNum&gt;1090&lt;/RecNum&gt;&lt;DisplayText&gt;(18)&lt;/DisplayText&gt;&lt;record&gt;&lt;rec-number&gt;1090&lt;/rec-number&gt;&lt;foreign-keys&gt;&lt;key app="EN" db-id="ewta200xk99rtmefz2kvtzshf0adzttzzex9"&gt;1090&lt;/key&gt;&lt;/foreign-keys&gt;&lt;ref-type name="Journal Article"&gt;17&lt;/ref-type&gt;&lt;contributors&gt;&lt;authors&gt;&lt;author&gt;Ludvigsson, J. F.&lt;/author&gt;&lt;author&gt;Andersson, E.&lt;/author&gt;&lt;author&gt;Ekbom, A.&lt;/author&gt;&lt;author&gt;Feychting, M.&lt;/author&gt;&lt;author&gt;Kim, J. L.&lt;/author&gt;&lt;author&gt;Reuterwall, C.&lt;/author&gt;&lt;author&gt;Heurgren, M.&lt;/author&gt;&lt;author&gt;Olausson, P. O.&lt;/author&gt;&lt;/authors&gt;&lt;/contributors&gt;&lt;auth-address&gt;Department of Paediatrics, Orebro University Hospital, Sweden. jonasludvigsson@yahoo.com&lt;/auth-address&gt;&lt;titles&gt;&lt;title&gt;External review and validation of the Swedish national inpatient register&lt;/title&gt;&lt;secondary-title&gt;BMC Public Health&lt;/secondary-title&gt;&lt;alt-title&gt;BMC public health&lt;/alt-title&gt;&lt;short-title&gt;External review and validation of the Swedish national inpatient register&lt;/short-title&gt;&lt;/titles&gt;&lt;pages&gt;450&lt;/pages&gt;&lt;volume&gt;11&lt;/volume&gt;&lt;edition&gt;2011/06/11&lt;/edition&gt;&lt;keywords&gt;&lt;keyword&gt;Adult&lt;/keyword&gt;&lt;keyword&gt;Aged&lt;/keyword&gt;&lt;keyword&gt;Disease/classification&lt;/keyword&gt;&lt;keyword&gt;Epidemiology&lt;/keyword&gt;&lt;keyword&gt;Female&lt;/keyword&gt;&lt;keyword&gt;Humans&lt;/keyword&gt;&lt;keyword&gt;*Inpatients/statistics &amp;amp;amp&lt;/keyword&gt;&lt;keyword&gt;numerical data&lt;/keyword&gt;&lt;keyword&gt;Male&lt;/keyword&gt;&lt;keyword&gt;Middle Aged&lt;/keyword&gt;&lt;keyword&gt;Morbidity&lt;/keyword&gt;&lt;keyword&gt;Registries/*standards&lt;/keyword&gt;&lt;keyword&gt;Sweden/epidemiology&lt;/keyword&gt;&lt;keyword&gt;Young Adult&lt;/keyword&gt;&lt;/keywords&gt;&lt;dates&gt;&lt;year&gt;2011&lt;/year&gt;&lt;/dates&gt;&lt;isbn&gt;1471-2458&lt;/isbn&gt;&lt;accession-num&gt;21658213&lt;/accession-num&gt;&lt;urls&gt;&lt;/urls&gt;&lt;custom2&gt;Pmc3142234&lt;/custom2&gt;&lt;electronic-resource-num&gt;10.1186/1471-2458-11-450&lt;/electronic-resource-num&gt;&lt;remote-database-provider&gt;Nlm&lt;/remote-database-provider&gt;&lt;language&gt;eng&lt;/language&gt;&lt;/record&gt;&lt;/Cite&gt;&lt;/EndNote&gt;</w:instrText>
      </w:r>
      <w:r w:rsidRPr="00735C31">
        <w:rPr>
          <w:lang w:val="en-GB"/>
        </w:rPr>
        <w:fldChar w:fldCharType="separate"/>
      </w:r>
      <w:r w:rsidR="00313A31">
        <w:rPr>
          <w:noProof/>
          <w:lang w:val="en-GB"/>
        </w:rPr>
        <w:t>(</w:t>
      </w:r>
      <w:hyperlink w:anchor="_ENREF_18" w:tooltip="Ludvigsson, 2011 #1090" w:history="1">
        <w:r w:rsidR="00AE75EA">
          <w:rPr>
            <w:noProof/>
            <w:lang w:val="en-GB"/>
          </w:rPr>
          <w:t>18</w:t>
        </w:r>
      </w:hyperlink>
      <w:r w:rsidR="00313A31">
        <w:rPr>
          <w:noProof/>
          <w:lang w:val="en-GB"/>
        </w:rPr>
        <w:t>)</w:t>
      </w:r>
      <w:r w:rsidRPr="00735C31">
        <w:rPr>
          <w:lang w:val="en-GB"/>
        </w:rPr>
        <w:fldChar w:fldCharType="end"/>
      </w:r>
      <w:r w:rsidRPr="00735C31">
        <w:rPr>
          <w:lang w:val="en-GB"/>
        </w:rPr>
        <w:t xml:space="preserve"> </w:t>
      </w:r>
    </w:p>
    <w:p w14:paraId="596D5E96" w14:textId="77777777" w:rsidR="00606FDB" w:rsidRPr="00735C31" w:rsidRDefault="00606FDB" w:rsidP="00606FDB">
      <w:pPr>
        <w:rPr>
          <w:lang w:val="en-GB"/>
        </w:rPr>
      </w:pPr>
    </w:p>
    <w:p w14:paraId="2D1A98F6" w14:textId="1AFB09D1" w:rsidR="00D42549" w:rsidRPr="00735C31" w:rsidRDefault="00BA1C4A" w:rsidP="00300F4D">
      <w:pPr>
        <w:pStyle w:val="Rubrik2"/>
      </w:pPr>
      <w:r w:rsidRPr="00735C31">
        <w:t>Comorbidity me</w:t>
      </w:r>
      <w:r w:rsidR="00300F4D" w:rsidRPr="00735C31">
        <w:t>asures</w:t>
      </w:r>
    </w:p>
    <w:p w14:paraId="7EC4EBBC" w14:textId="0FF98E90" w:rsidR="00F504E1" w:rsidRPr="00735C31" w:rsidRDefault="00F504E1" w:rsidP="00F504E1">
      <w:pPr>
        <w:spacing w:line="480" w:lineRule="auto"/>
        <w:rPr>
          <w:lang w:val="en-GB"/>
        </w:rPr>
      </w:pPr>
      <w:r w:rsidRPr="00735C31">
        <w:rPr>
          <w:b/>
          <w:i/>
          <w:lang w:val="en-GB"/>
        </w:rPr>
        <w:t>The Charlson Comorbidity</w:t>
      </w:r>
      <w:r w:rsidR="00317595" w:rsidRPr="00735C31">
        <w:rPr>
          <w:b/>
          <w:i/>
          <w:lang w:val="en-GB"/>
        </w:rPr>
        <w:t xml:space="preserve"> </w:t>
      </w:r>
      <w:r w:rsidRPr="00735C31">
        <w:rPr>
          <w:b/>
          <w:i/>
          <w:lang w:val="en-GB"/>
        </w:rPr>
        <w:t>Index</w:t>
      </w:r>
      <w:r w:rsidR="00317595" w:rsidRPr="00735C31">
        <w:rPr>
          <w:b/>
          <w:lang w:val="en-GB"/>
        </w:rPr>
        <w:t xml:space="preserve"> </w:t>
      </w:r>
      <w:r w:rsidR="00317595" w:rsidRPr="00735C31">
        <w:rPr>
          <w:lang w:val="en-GB"/>
        </w:rPr>
        <w:t>(CCI)</w:t>
      </w:r>
      <w:r w:rsidRPr="00735C31">
        <w:rPr>
          <w:lang w:val="en-GB"/>
        </w:rPr>
        <w:t xml:space="preserve"> </w:t>
      </w:r>
      <w:r w:rsidR="004A5D21" w:rsidRPr="00735C31">
        <w:rPr>
          <w:lang w:val="en-GB"/>
        </w:rPr>
        <w:t xml:space="preserve">is a diagnose based </w:t>
      </w:r>
      <w:r w:rsidR="001A069F" w:rsidRPr="00735C31">
        <w:rPr>
          <w:lang w:val="en-GB"/>
        </w:rPr>
        <w:t>coding algorithm</w:t>
      </w:r>
      <w:r w:rsidR="00B43243" w:rsidRPr="00735C31">
        <w:rPr>
          <w:lang w:val="en-GB"/>
        </w:rPr>
        <w:t xml:space="preserve"> used in research</w:t>
      </w:r>
      <w:r w:rsidR="001A069F" w:rsidRPr="00735C31">
        <w:rPr>
          <w:lang w:val="en-GB"/>
        </w:rPr>
        <w:t>.</w:t>
      </w:r>
      <w:r w:rsidR="001A069F" w:rsidRPr="00735C31">
        <w:rPr>
          <w:lang w:val="en-GB"/>
        </w:rPr>
        <w:fldChar w:fldCharType="begin"/>
      </w:r>
      <w:r w:rsidR="00313A31">
        <w:rPr>
          <w:lang w:val="en-GB"/>
        </w:rPr>
        <w:instrText xml:space="preserve"> ADDIN EN.CITE &lt;EndNote&gt;&lt;Cite&gt;&lt;Author&gt;Charlson&lt;/Author&gt;&lt;Year&gt;1987&lt;/Year&gt;&lt;RecNum&gt;1163&lt;/RecNum&gt;&lt;DisplayText&gt;(19)&lt;/DisplayText&gt;&lt;record&gt;&lt;rec-number&gt;1163&lt;/rec-number&gt;&lt;foreign-keys&gt;&lt;key app="EN" db-id="ewta200xk99rtmefz2kvtzshf0adzttzzex9"&gt;1163&lt;/key&gt;&lt;/foreign-keys&gt;&lt;ref-type name="Journal Article"&gt;17&lt;/ref-type&gt;&lt;contributors&gt;&lt;authors&gt;&lt;author&gt;Charlson, M. E.&lt;/author&gt;&lt;author&gt;Pompei, P.&lt;/author&gt;&lt;author&gt;Ales, K. L.&lt;/author&gt;&lt;author&gt;MacKenzie, C. R.&lt;/author&gt;&lt;/authors&gt;&lt;/contributors&gt;&lt;titles&gt;&lt;title&gt;A new method of classifying prognostic comorbidity in longitudinal studies: development and validation&lt;/title&gt;&lt;secondary-title&gt;J Chronic Dis&lt;/secondary-title&gt;&lt;alt-title&gt;Journal of chronic diseases&lt;/alt-title&gt;&lt;/titles&gt;&lt;pages&gt;373-83&lt;/pages&gt;&lt;volume&gt;40&lt;/volume&gt;&lt;number&gt;5&lt;/number&gt;&lt;keywords&gt;&lt;keyword&gt;Actuarial Analysis&lt;/keyword&gt;&lt;keyword&gt;Age Factors&lt;/keyword&gt;&lt;keyword&gt;Breast Neoplasms/epidemiology&lt;/keyword&gt;&lt;keyword&gt;*Epidemiologic Methods&lt;/keyword&gt;&lt;keyword&gt;Female&lt;/keyword&gt;&lt;keyword&gt;Follow-Up Studies&lt;/keyword&gt;&lt;keyword&gt;Humans&lt;/keyword&gt;&lt;keyword&gt;*Longitudinal Studies&lt;/keyword&gt;&lt;keyword&gt;*Morbidity&lt;/keyword&gt;&lt;keyword&gt;New York City&lt;/keyword&gt;&lt;keyword&gt;Prognosis&lt;/keyword&gt;&lt;keyword&gt;Prospective Studies&lt;/keyword&gt;&lt;keyword&gt;Risk&lt;/keyword&gt;&lt;/keywords&gt;&lt;dates&gt;&lt;year&gt;1987&lt;/year&gt;&lt;/dates&gt;&lt;isbn&gt;0021-9681 (Print)&amp;#xD;0021-9681 (Linking)&lt;/isbn&gt;&lt;accession-num&gt;3558716&lt;/accession-num&gt;&lt;urls&gt;&lt;related-urls&gt;&lt;url&gt;http://www.ncbi.nlm.nih.gov/pubmed/3558716&lt;/url&gt;&lt;/related-urls&gt;&lt;/urls&gt;&lt;/record&gt;&lt;/Cite&gt;&lt;/EndNote&gt;</w:instrText>
      </w:r>
      <w:r w:rsidR="001A069F" w:rsidRPr="00735C31">
        <w:rPr>
          <w:lang w:val="en-GB"/>
        </w:rPr>
        <w:fldChar w:fldCharType="separate"/>
      </w:r>
      <w:r w:rsidR="00313A31">
        <w:rPr>
          <w:noProof/>
          <w:lang w:val="en-GB"/>
        </w:rPr>
        <w:t>(</w:t>
      </w:r>
      <w:hyperlink w:anchor="_ENREF_19" w:tooltip="Charlson, 1987 #1163" w:history="1">
        <w:r w:rsidR="00AE75EA">
          <w:rPr>
            <w:noProof/>
            <w:lang w:val="en-GB"/>
          </w:rPr>
          <w:t>19</w:t>
        </w:r>
      </w:hyperlink>
      <w:r w:rsidR="00313A31">
        <w:rPr>
          <w:noProof/>
          <w:lang w:val="en-GB"/>
        </w:rPr>
        <w:t>)</w:t>
      </w:r>
      <w:r w:rsidR="001A069F" w:rsidRPr="00735C31">
        <w:rPr>
          <w:lang w:val="en-GB"/>
        </w:rPr>
        <w:fldChar w:fldCharType="end"/>
      </w:r>
      <w:r w:rsidR="00317595" w:rsidRPr="00735C31">
        <w:rPr>
          <w:lang w:val="en-GB"/>
        </w:rPr>
        <w:t xml:space="preserve"> </w:t>
      </w:r>
      <w:r w:rsidR="001A069F" w:rsidRPr="00735C31">
        <w:rPr>
          <w:lang w:val="en-GB"/>
        </w:rPr>
        <w:t xml:space="preserve">It was developed to quantify the influence of comorbidities on survival. </w:t>
      </w:r>
      <w:r w:rsidR="00317595" w:rsidRPr="00735C31">
        <w:rPr>
          <w:lang w:val="en-GB"/>
        </w:rPr>
        <w:t xml:space="preserve">In this study </w:t>
      </w:r>
      <w:r w:rsidR="00C73612" w:rsidRPr="00735C31">
        <w:rPr>
          <w:lang w:val="en-GB"/>
        </w:rPr>
        <w:t>the original weighting and the</w:t>
      </w:r>
      <w:r w:rsidR="007C5D8B" w:rsidRPr="00735C31">
        <w:rPr>
          <w:lang w:val="en-GB"/>
        </w:rPr>
        <w:t xml:space="preserve"> weighting according to Quan were</w:t>
      </w:r>
      <w:r w:rsidR="00C73612" w:rsidRPr="00735C31">
        <w:rPr>
          <w:lang w:val="en-GB"/>
        </w:rPr>
        <w:t xml:space="preserve"> investigated</w:t>
      </w:r>
      <w:r w:rsidR="00317595" w:rsidRPr="00735C31">
        <w:rPr>
          <w:lang w:val="en-GB"/>
        </w:rPr>
        <w:t xml:space="preserve">. </w:t>
      </w:r>
      <w:r w:rsidR="00C73612" w:rsidRPr="00735C31">
        <w:rPr>
          <w:lang w:val="en-GB"/>
        </w:rPr>
        <w:fldChar w:fldCharType="begin">
          <w:fldData xml:space="preserve">PEVuZE5vdGU+PENpdGU+PEF1dGhvcj5DaGFybHNvbjwvQXV0aG9yPjxZZWFyPjE5ODc8L1llYXI+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</w:fldData>
        </w:fldChar>
      </w:r>
      <w:r w:rsidR="00313A31">
        <w:rPr>
          <w:lang w:val="en-GB"/>
        </w:rPr>
        <w:instrText xml:space="preserve"> ADDIN EN.CITE </w:instrText>
      </w:r>
      <w:r w:rsidR="00313A31">
        <w:rPr>
          <w:lang w:val="en-GB"/>
        </w:rPr>
        <w:fldChar w:fldCharType="begin">
          <w:fldData xml:space="preserve">PEVuZE5vdGU+PENpdGU+PEF1dGhvcj5DaGFybHNvbjwvQXV0aG9yPjxZZWFyPjE5ODc8L1llYXI+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</w:fldData>
        </w:fldChar>
      </w:r>
      <w:r w:rsidR="00313A31">
        <w:rPr>
          <w:lang w:val="en-GB"/>
        </w:rPr>
        <w:instrText xml:space="preserve"> ADDIN EN.CITE.DATA </w:instrText>
      </w:r>
      <w:r w:rsidR="00313A31">
        <w:rPr>
          <w:lang w:val="en-GB"/>
        </w:rPr>
      </w:r>
      <w:r w:rsidR="00313A31">
        <w:rPr>
          <w:lang w:val="en-GB"/>
        </w:rPr>
        <w:fldChar w:fldCharType="end"/>
      </w:r>
      <w:r w:rsidR="00C73612" w:rsidRPr="00735C31">
        <w:rPr>
          <w:lang w:val="en-GB"/>
        </w:rPr>
      </w:r>
      <w:r w:rsidR="00C73612" w:rsidRPr="00735C31">
        <w:rPr>
          <w:lang w:val="en-GB"/>
        </w:rPr>
        <w:fldChar w:fldCharType="separate"/>
      </w:r>
      <w:r w:rsidR="00313A31">
        <w:rPr>
          <w:noProof/>
          <w:lang w:val="en-GB"/>
        </w:rPr>
        <w:t>(</w:t>
      </w:r>
      <w:hyperlink w:anchor="_ENREF_19" w:tooltip="Charlson, 1987 #1163" w:history="1">
        <w:r w:rsidR="00AE75EA">
          <w:rPr>
            <w:noProof/>
            <w:lang w:val="en-GB"/>
          </w:rPr>
          <w:t>19</w:t>
        </w:r>
      </w:hyperlink>
      <w:r w:rsidR="00313A31">
        <w:rPr>
          <w:noProof/>
          <w:lang w:val="en-GB"/>
        </w:rPr>
        <w:t xml:space="preserve">, </w:t>
      </w:r>
      <w:hyperlink w:anchor="_ENREF_20" w:tooltip="Quan, 2011 #1091" w:history="1">
        <w:r w:rsidR="00AE75EA">
          <w:rPr>
            <w:noProof/>
            <w:lang w:val="en-GB"/>
          </w:rPr>
          <w:t>20</w:t>
        </w:r>
      </w:hyperlink>
      <w:r w:rsidR="00313A31">
        <w:rPr>
          <w:noProof/>
          <w:lang w:val="en-GB"/>
        </w:rPr>
        <w:t>)</w:t>
      </w:r>
      <w:r w:rsidR="00C73612" w:rsidRPr="00735C31">
        <w:rPr>
          <w:lang w:val="en-GB"/>
        </w:rPr>
        <w:fldChar w:fldCharType="end"/>
      </w:r>
    </w:p>
    <w:p w14:paraId="3CF4D5A5" w14:textId="36BCB41A" w:rsidR="00B43243" w:rsidRPr="00735C31" w:rsidRDefault="00317595" w:rsidP="00317595">
      <w:pPr>
        <w:spacing w:line="480" w:lineRule="auto"/>
        <w:rPr>
          <w:lang w:val="en-GB"/>
        </w:rPr>
      </w:pPr>
      <w:r w:rsidRPr="00735C31">
        <w:rPr>
          <w:b/>
          <w:i/>
          <w:lang w:val="en-GB"/>
        </w:rPr>
        <w:t>The Elixhauser Score</w:t>
      </w:r>
      <w:r w:rsidRPr="00735C31">
        <w:rPr>
          <w:lang w:val="en-GB"/>
        </w:rPr>
        <w:t xml:space="preserve"> is </w:t>
      </w:r>
      <w:r w:rsidR="005040A7" w:rsidRPr="00735C31">
        <w:rPr>
          <w:lang w:val="en-GB"/>
        </w:rPr>
        <w:t xml:space="preserve">also a </w:t>
      </w:r>
      <w:r w:rsidR="00B43243" w:rsidRPr="00735C31">
        <w:rPr>
          <w:lang w:val="en-GB"/>
        </w:rPr>
        <w:t xml:space="preserve">diagnose based coding algorithm used in research. </w:t>
      </w:r>
      <w:r w:rsidR="00B43243" w:rsidRPr="00735C31">
        <w:rPr>
          <w:lang w:val="en-GB"/>
        </w:rPr>
        <w:fldChar w:fldCharType="begin"/>
      </w:r>
      <w:r w:rsidR="00313A31">
        <w:rPr>
          <w:lang w:val="en-GB"/>
        </w:rPr>
        <w:instrText xml:space="preserve"> ADDIN EN.CITE &lt;EndNote&gt;&lt;Cite&gt;&lt;Author&gt;Elixhauser&lt;/Author&gt;&lt;Year&gt;1998&lt;/Year&gt;&lt;RecNum&gt;1175&lt;/RecNum&gt;&lt;DisplayText&gt;(21)&lt;/DisplayText&gt;&lt;record&gt;&lt;rec-number&gt;1175&lt;/rec-number&gt;&lt;foreign-keys&gt;&lt;key app="EN" db-id="ewta200xk99rtmefz2kvtzshf0adzttzzex9"&gt;1175&lt;/key&gt;&lt;/foreign-keys&gt;&lt;ref-type name="Journal Article"&gt;17&lt;/ref-type&gt;&lt;contributors&gt;&lt;authors&gt;&lt;author&gt;Elixhauser, A.&lt;/author&gt;&lt;author&gt;Steiner, C.&lt;/author&gt;&lt;author&gt;Harris, D. R.&lt;/author&gt;&lt;author&gt;Coffey, R. M.&lt;/author&gt;&lt;/authors&gt;&lt;/contributors&gt;&lt;auth-address&gt;MEDTAP International, Inc., Bethesda, MD 20814, USA. elix@medtap.com&lt;/auth-address&gt;&lt;titles&gt;&lt;title&gt;Comorbidity measures for use with administrative data&lt;/title&gt;&lt;secondary-title&gt;Med Care&lt;/secondary-title&gt;&lt;alt-title&gt;Medical care&lt;/alt-title&gt;&lt;/titles&gt;&lt;periodical&gt;&lt;full-title&gt;Med Care&lt;/full-title&gt;&lt;abbr-1&gt;Medical care&lt;/abbr-1&gt;&lt;/periodical&gt;&lt;alt-periodical&gt;&lt;full-title&gt;Med Care&lt;/full-title&gt;&lt;abbr-1&gt;Medical care&lt;/abbr-1&gt;&lt;/alt-periodical&gt;&lt;pages&gt;8-27&lt;/pages&gt;&lt;volume&gt;36&lt;/volume&gt;&lt;number&gt;1&lt;/number&gt;&lt;keywords&gt;&lt;keyword&gt;Adult&lt;/keyword&gt;&lt;keyword&gt;*Algorithms&lt;/keyword&gt;&lt;keyword&gt;California&lt;/keyword&gt;&lt;keyword&gt;*Comorbidity&lt;/keyword&gt;&lt;keyword&gt;*Data Interpretation, Statistical&lt;/keyword&gt;&lt;keyword&gt;Diagnosis-Related Groups&lt;/keyword&gt;&lt;keyword&gt;Health Services Research/*methods&lt;/keyword&gt;&lt;keyword&gt;Hospital Charges&lt;/keyword&gt;&lt;keyword&gt;Hospital Mortality&lt;/keyword&gt;&lt;keyword&gt;Humans&lt;/keyword&gt;&lt;keyword&gt;Length of Stay&lt;/keyword&gt;&lt;keyword&gt;Middle Aged&lt;/keyword&gt;&lt;keyword&gt;*Outcome and Process Assessment (Health Care)&lt;/keyword&gt;&lt;keyword&gt;Reproducibility of Results&lt;/keyword&gt;&lt;/keywords&gt;&lt;dates&gt;&lt;year&gt;1998&lt;/year&gt;&lt;pub-dates&gt;&lt;date&gt;Jan&lt;/date&gt;&lt;/pub-dates&gt;&lt;/dates&gt;&lt;isbn&gt;0025-7079 (Print)&amp;#xD;0025-7079 (Linking)&lt;/isbn&gt;&lt;accession-num&gt;9431328&lt;/accession-num&gt;&lt;urls&gt;&lt;related-urls&gt;&lt;url&gt;http://www.ncbi.nlm.nih.gov/pubmed/9431328&lt;/url&gt;&lt;/related-urls&gt;&lt;/urls&gt;&lt;/record&gt;&lt;/Cite&gt;&lt;/EndNote&gt;</w:instrText>
      </w:r>
      <w:r w:rsidR="00B43243" w:rsidRPr="00735C31">
        <w:rPr>
          <w:lang w:val="en-GB"/>
        </w:rPr>
        <w:fldChar w:fldCharType="separate"/>
      </w:r>
      <w:r w:rsidR="00313A31">
        <w:rPr>
          <w:noProof/>
          <w:lang w:val="en-GB"/>
        </w:rPr>
        <w:t>(</w:t>
      </w:r>
      <w:hyperlink w:anchor="_ENREF_21" w:tooltip="Elixhauser, 1998 #1175" w:history="1">
        <w:r w:rsidR="00AE75EA">
          <w:rPr>
            <w:noProof/>
            <w:lang w:val="en-GB"/>
          </w:rPr>
          <w:t>21</w:t>
        </w:r>
      </w:hyperlink>
      <w:r w:rsidR="00313A31">
        <w:rPr>
          <w:noProof/>
          <w:lang w:val="en-GB"/>
        </w:rPr>
        <w:t>)</w:t>
      </w:r>
      <w:r w:rsidR="00B43243" w:rsidRPr="00735C31">
        <w:rPr>
          <w:lang w:val="en-GB"/>
        </w:rPr>
        <w:fldChar w:fldCharType="end"/>
      </w:r>
      <w:r w:rsidRPr="00735C31">
        <w:rPr>
          <w:lang w:val="en-GB"/>
        </w:rPr>
        <w:t xml:space="preserve"> </w:t>
      </w:r>
      <w:r w:rsidR="00B43243" w:rsidRPr="00735C31">
        <w:rPr>
          <w:lang w:val="en-GB"/>
        </w:rPr>
        <w:t>The Elixhauser Score is more detailed than the more commonly used CCI.</w:t>
      </w:r>
    </w:p>
    <w:p w14:paraId="2B9C502F" w14:textId="0ACD4157" w:rsidR="00B43243" w:rsidRPr="00735C31" w:rsidRDefault="00B43243" w:rsidP="00B31885">
      <w:pPr>
        <w:spacing w:line="480" w:lineRule="auto"/>
        <w:rPr>
          <w:lang w:val="en-GB"/>
        </w:rPr>
      </w:pPr>
      <w:r w:rsidRPr="00735C31">
        <w:rPr>
          <w:b/>
          <w:i/>
          <w:lang w:val="en-GB"/>
        </w:rPr>
        <w:t>The RxRisk-V Score</w:t>
      </w:r>
      <w:r w:rsidRPr="00735C31">
        <w:rPr>
          <w:lang w:val="en-GB"/>
        </w:rPr>
        <w:t xml:space="preserve"> is a </w:t>
      </w:r>
      <w:r w:rsidR="00C84D51" w:rsidRPr="00735C31">
        <w:rPr>
          <w:lang w:val="en-GB"/>
        </w:rPr>
        <w:t>pharmacy</w:t>
      </w:r>
      <w:r w:rsidRPr="00735C31">
        <w:rPr>
          <w:lang w:val="en-GB"/>
        </w:rPr>
        <w:t xml:space="preserve"> based coding algorithm used in research.</w:t>
      </w:r>
      <w:r w:rsidRPr="00735C31">
        <w:rPr>
          <w:lang w:val="en-GB"/>
        </w:rPr>
        <w:fldChar w:fldCharType="begin">
          <w:fldData xml:space="preserve">PEVuZE5vdGU+PENpdGU+PEF1dGhvcj5GaXNobWFuPC9BdXRob3I+PFllYXI+MjAwMzwvWWVhcj48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=
</w:fldData>
        </w:fldChar>
      </w:r>
      <w:r w:rsidR="00313A31">
        <w:rPr>
          <w:lang w:val="en-GB"/>
        </w:rPr>
        <w:instrText xml:space="preserve"> ADDIN EN.CITE </w:instrText>
      </w:r>
      <w:r w:rsidR="00313A31">
        <w:rPr>
          <w:lang w:val="en-GB"/>
        </w:rPr>
        <w:fldChar w:fldCharType="begin">
          <w:fldData xml:space="preserve">PEVuZE5vdGU+PENpdGU+PEF1dGhvcj5GaXNobWFuPC9BdXRob3I+PFllYXI+MjAwMzwvWWVhcj48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=
</w:fldData>
        </w:fldChar>
      </w:r>
      <w:r w:rsidR="00313A31">
        <w:rPr>
          <w:lang w:val="en-GB"/>
        </w:rPr>
        <w:instrText xml:space="preserve"> ADDIN EN.CITE.DATA </w:instrText>
      </w:r>
      <w:r w:rsidR="00313A31">
        <w:rPr>
          <w:lang w:val="en-GB"/>
        </w:rPr>
      </w:r>
      <w:r w:rsidR="00313A31">
        <w:rPr>
          <w:lang w:val="en-GB"/>
        </w:rPr>
        <w:fldChar w:fldCharType="end"/>
      </w:r>
      <w:r w:rsidRPr="00735C31">
        <w:rPr>
          <w:lang w:val="en-GB"/>
        </w:rPr>
      </w:r>
      <w:r w:rsidRPr="00735C31">
        <w:rPr>
          <w:lang w:val="en-GB"/>
        </w:rPr>
        <w:fldChar w:fldCharType="separate"/>
      </w:r>
      <w:r w:rsidR="00313A31">
        <w:rPr>
          <w:noProof/>
          <w:lang w:val="en-GB"/>
        </w:rPr>
        <w:t>(</w:t>
      </w:r>
      <w:hyperlink w:anchor="_ENREF_22" w:tooltip="Fishman, 2003 #1263" w:history="1">
        <w:r w:rsidR="00AE75EA">
          <w:rPr>
            <w:noProof/>
            <w:lang w:val="en-GB"/>
          </w:rPr>
          <w:t>22</w:t>
        </w:r>
      </w:hyperlink>
      <w:r w:rsidR="00313A31">
        <w:rPr>
          <w:noProof/>
          <w:lang w:val="en-GB"/>
        </w:rPr>
        <w:t xml:space="preserve">, </w:t>
      </w:r>
      <w:hyperlink w:anchor="_ENREF_23" w:tooltip="Sloan, 2003 #1201" w:history="1">
        <w:r w:rsidR="00AE75EA">
          <w:rPr>
            <w:noProof/>
            <w:lang w:val="en-GB"/>
          </w:rPr>
          <w:t>23</w:t>
        </w:r>
      </w:hyperlink>
      <w:r w:rsidR="00313A31">
        <w:rPr>
          <w:noProof/>
          <w:lang w:val="en-GB"/>
        </w:rPr>
        <w:t>)</w:t>
      </w:r>
      <w:r w:rsidRPr="00735C31">
        <w:rPr>
          <w:lang w:val="en-GB"/>
        </w:rPr>
        <w:fldChar w:fldCharType="end"/>
      </w:r>
      <w:r w:rsidR="00C84D51" w:rsidRPr="00735C31">
        <w:rPr>
          <w:lang w:val="en-GB"/>
        </w:rPr>
        <w:t xml:space="preserve"> Prescription based comorbidity measures have been increasingly used over the last years. It </w:t>
      </w:r>
      <w:r w:rsidR="005040A7" w:rsidRPr="00735C31">
        <w:rPr>
          <w:lang w:val="en-GB"/>
        </w:rPr>
        <w:t>has been argued</w:t>
      </w:r>
      <w:r w:rsidR="00C84D51" w:rsidRPr="00735C31">
        <w:rPr>
          <w:lang w:val="en-GB"/>
        </w:rPr>
        <w:t xml:space="preserve"> that a </w:t>
      </w:r>
      <w:r w:rsidR="007002B4" w:rsidRPr="00735C31">
        <w:rPr>
          <w:lang w:val="en-GB"/>
        </w:rPr>
        <w:t>prescription</w:t>
      </w:r>
      <w:r w:rsidR="00C84D51" w:rsidRPr="00735C31">
        <w:rPr>
          <w:lang w:val="en-GB"/>
        </w:rPr>
        <w:t xml:space="preserve"> based measure would be more reliable than a diagnose</w:t>
      </w:r>
      <w:r w:rsidR="007002B4" w:rsidRPr="00735C31">
        <w:rPr>
          <w:lang w:val="en-GB"/>
        </w:rPr>
        <w:t>d</w:t>
      </w:r>
      <w:r w:rsidR="00C84D51" w:rsidRPr="00735C31">
        <w:rPr>
          <w:lang w:val="en-GB"/>
        </w:rPr>
        <w:t xml:space="preserve"> based measure, not having the same limitations such as incomplete or inaccurate coding.</w:t>
      </w:r>
      <w:r w:rsidR="007002B4" w:rsidRPr="00735C31">
        <w:rPr>
          <w:lang w:val="en-GB"/>
        </w:rPr>
        <w:fldChar w:fldCharType="begin">
          <w:fldData xml:space="preserve">PEVuZE5vdGU+PENpdGU+PEF1dGhvcj5JZXp6b25pPC9BdXRob3I+PFllYXI+MTk5NzwvWWVhcj48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</w:fldData>
        </w:fldChar>
      </w:r>
      <w:r w:rsidR="00313A31">
        <w:rPr>
          <w:lang w:val="en-GB"/>
        </w:rPr>
        <w:instrText xml:space="preserve"> ADDIN EN.CITE </w:instrText>
      </w:r>
      <w:r w:rsidR="00313A31">
        <w:rPr>
          <w:lang w:val="en-GB"/>
        </w:rPr>
        <w:fldChar w:fldCharType="begin">
          <w:fldData xml:space="preserve">PEVuZE5vdGU+PENpdGU+PEF1dGhvcj5JZXp6b25pPC9BdXRob3I+PFllYXI+MTk5NzwvWWVhcj48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</w:fldData>
        </w:fldChar>
      </w:r>
      <w:r w:rsidR="00313A31">
        <w:rPr>
          <w:lang w:val="en-GB"/>
        </w:rPr>
        <w:instrText xml:space="preserve"> ADDIN EN.CITE.DATA </w:instrText>
      </w:r>
      <w:r w:rsidR="00313A31">
        <w:rPr>
          <w:lang w:val="en-GB"/>
        </w:rPr>
      </w:r>
      <w:r w:rsidR="00313A31">
        <w:rPr>
          <w:lang w:val="en-GB"/>
        </w:rPr>
        <w:fldChar w:fldCharType="end"/>
      </w:r>
      <w:r w:rsidR="007002B4" w:rsidRPr="00735C31">
        <w:rPr>
          <w:lang w:val="en-GB"/>
        </w:rPr>
      </w:r>
      <w:r w:rsidR="007002B4" w:rsidRPr="00735C31">
        <w:rPr>
          <w:lang w:val="en-GB"/>
        </w:rPr>
        <w:fldChar w:fldCharType="separate"/>
      </w:r>
      <w:r w:rsidR="00313A31">
        <w:rPr>
          <w:noProof/>
          <w:lang w:val="en-GB"/>
        </w:rPr>
        <w:t>(</w:t>
      </w:r>
      <w:hyperlink w:anchor="_ENREF_24" w:tooltip="Iezzoni, 1997 #1319" w:history="1">
        <w:r w:rsidR="00AE75EA">
          <w:rPr>
            <w:noProof/>
            <w:lang w:val="en-GB"/>
          </w:rPr>
          <w:t>24</w:t>
        </w:r>
      </w:hyperlink>
      <w:r w:rsidR="00313A31">
        <w:rPr>
          <w:noProof/>
          <w:lang w:val="en-GB"/>
        </w:rPr>
        <w:t xml:space="preserve">, </w:t>
      </w:r>
      <w:hyperlink w:anchor="_ENREF_25" w:tooltip="Johnson, 2006 #1275" w:history="1">
        <w:r w:rsidR="00AE75EA">
          <w:rPr>
            <w:noProof/>
            <w:lang w:val="en-GB"/>
          </w:rPr>
          <w:t>25</w:t>
        </w:r>
      </w:hyperlink>
      <w:r w:rsidR="00313A31">
        <w:rPr>
          <w:noProof/>
          <w:lang w:val="en-GB"/>
        </w:rPr>
        <w:t>)</w:t>
      </w:r>
      <w:r w:rsidR="007002B4" w:rsidRPr="00735C31">
        <w:rPr>
          <w:lang w:val="en-GB"/>
        </w:rPr>
        <w:fldChar w:fldCharType="end"/>
      </w:r>
    </w:p>
    <w:p w14:paraId="62F2FE6C" w14:textId="6B099C64" w:rsidR="00F504E1" w:rsidRPr="00735C31" w:rsidRDefault="00F504E1" w:rsidP="007002B4">
      <w:pPr>
        <w:spacing w:line="480" w:lineRule="auto"/>
        <w:rPr>
          <w:b/>
          <w:i/>
          <w:lang w:val="en-GB"/>
        </w:rPr>
      </w:pPr>
      <w:r w:rsidRPr="00735C31">
        <w:rPr>
          <w:b/>
          <w:i/>
          <w:lang w:val="en-GB"/>
        </w:rPr>
        <w:t xml:space="preserve">The </w:t>
      </w:r>
      <w:r w:rsidR="00B31885" w:rsidRPr="00735C31">
        <w:rPr>
          <w:b/>
          <w:i/>
          <w:lang w:val="en-GB"/>
        </w:rPr>
        <w:t>American Society of Anesthesiologists physical status classification</w:t>
      </w:r>
      <w:r w:rsidR="007002B4" w:rsidRPr="00735C31">
        <w:rPr>
          <w:b/>
          <w:i/>
          <w:lang w:val="en-GB"/>
        </w:rPr>
        <w:t xml:space="preserve"> </w:t>
      </w:r>
      <w:r w:rsidR="00B31885" w:rsidRPr="00735C31">
        <w:rPr>
          <w:lang w:val="en-GB"/>
        </w:rPr>
        <w:t>(</w:t>
      </w:r>
      <w:r w:rsidRPr="00735C31">
        <w:rPr>
          <w:lang w:val="en-GB"/>
        </w:rPr>
        <w:t>ASA</w:t>
      </w:r>
      <w:r w:rsidR="00B31885" w:rsidRPr="00735C31">
        <w:rPr>
          <w:lang w:val="en-GB"/>
        </w:rPr>
        <w:t>)</w:t>
      </w:r>
      <w:r w:rsidRPr="00735C31">
        <w:rPr>
          <w:lang w:val="en-GB"/>
        </w:rPr>
        <w:t xml:space="preserve"> is a six-category physical status evaluation system </w:t>
      </w:r>
      <w:r w:rsidR="00B31885" w:rsidRPr="00735C31">
        <w:rPr>
          <w:lang w:val="en-GB"/>
        </w:rPr>
        <w:t>developed in 1941 and it has remained virtually un</w:t>
      </w:r>
      <w:r w:rsidR="007002B4" w:rsidRPr="00735C31">
        <w:rPr>
          <w:lang w:val="en-GB"/>
        </w:rPr>
        <w:t>changed</w:t>
      </w:r>
      <w:r w:rsidR="00B31885" w:rsidRPr="00735C31">
        <w:rPr>
          <w:lang w:val="en-GB"/>
        </w:rPr>
        <w:fldChar w:fldCharType="begin"/>
      </w:r>
      <w:r w:rsidR="00313A31">
        <w:rPr>
          <w:lang w:val="en-GB"/>
        </w:rPr>
        <w:instrText xml:space="preserve"> ADDIN EN.CITE &lt;EndNote&gt;&lt;Cite&gt;&lt;Author&gt;M&lt;/Author&gt;&lt;Year&gt;1941&lt;/Year&gt;&lt;RecNum&gt;1293&lt;/RecNum&gt;&lt;DisplayText&gt;(26)&lt;/DisplayText&gt;&lt;record&gt;&lt;rec-number&gt;1293&lt;/rec-number&gt;&lt;foreign-keys&gt;&lt;key app="EN" db-id="ewta200xk99rtmefz2kvtzshf0adzttzzex9"&gt;1293&lt;/key&gt;&lt;/foreign-keys&gt;&lt;ref-type name="Journal Article"&gt;17&lt;/ref-type&gt;&lt;contributors&gt;&lt;authors&gt;&lt;author&gt;M Saklad&lt;/author&gt;&lt;/authors&gt;&lt;/contributors&gt;&lt;titles&gt;&lt;title&gt;Grading of patients for surgical procedures.&lt;/title&gt;&lt;secondary-title&gt;Anesthesiology&lt;/secondary-title&gt;&lt;/titles&gt;&lt;periodical&gt;&lt;full-title&gt;Anesthesiology&lt;/full-title&gt;&lt;/periodical&gt;&lt;pages&gt;281-284&lt;/pages&gt;&lt;volume&gt;2&lt;/volume&gt;&lt;dates&gt;&lt;year&gt;1941&lt;/year&gt;&lt;/dates&gt;&lt;urls&gt;&lt;/urls&gt;&lt;/record&gt;&lt;/Cite&gt;&lt;/EndNote&gt;</w:instrText>
      </w:r>
      <w:r w:rsidR="00B31885" w:rsidRPr="00735C31">
        <w:rPr>
          <w:lang w:val="en-GB"/>
        </w:rPr>
        <w:fldChar w:fldCharType="separate"/>
      </w:r>
      <w:r w:rsidR="00313A31">
        <w:rPr>
          <w:noProof/>
          <w:lang w:val="en-GB"/>
        </w:rPr>
        <w:t>(</w:t>
      </w:r>
      <w:hyperlink w:anchor="_ENREF_26" w:tooltip="Saklad, 1941 #1293" w:history="1">
        <w:r w:rsidR="00AE75EA">
          <w:rPr>
            <w:noProof/>
            <w:lang w:val="en-GB"/>
          </w:rPr>
          <w:t>26</w:t>
        </w:r>
      </w:hyperlink>
      <w:r w:rsidR="00313A31">
        <w:rPr>
          <w:noProof/>
          <w:lang w:val="en-GB"/>
        </w:rPr>
        <w:t>)</w:t>
      </w:r>
      <w:r w:rsidR="00B31885" w:rsidRPr="00735C31">
        <w:rPr>
          <w:lang w:val="en-GB"/>
        </w:rPr>
        <w:fldChar w:fldCharType="end"/>
      </w:r>
      <w:r w:rsidR="00B31885" w:rsidRPr="00735C31">
        <w:rPr>
          <w:lang w:val="en-GB"/>
        </w:rPr>
        <w:t>.</w:t>
      </w:r>
      <w:r w:rsidRPr="00735C31">
        <w:rPr>
          <w:lang w:val="en-GB"/>
        </w:rPr>
        <w:t xml:space="preserve"> The ASA grade was included in the Swedish Hip Arthroplasty Register (SHAR) in 2008</w:t>
      </w:r>
      <w:r w:rsidR="007002B4" w:rsidRPr="00735C31">
        <w:rPr>
          <w:lang w:val="en-GB"/>
        </w:rPr>
        <w:t xml:space="preserve"> which is why our study period begins that year</w:t>
      </w:r>
      <w:r w:rsidRPr="00735C31">
        <w:rPr>
          <w:lang w:val="en-GB"/>
        </w:rPr>
        <w:t xml:space="preserve">. </w:t>
      </w:r>
      <w:r w:rsidR="007002B4" w:rsidRPr="00735C31">
        <w:rPr>
          <w:lang w:val="en-GB"/>
        </w:rPr>
        <w:t>The ASA grade is easily assessed in a clinical setting.</w:t>
      </w:r>
    </w:p>
    <w:p w14:paraId="53FC4522" w14:textId="41CB79CD" w:rsidR="00E61BF2" w:rsidRPr="00735C31" w:rsidDel="00A977CC" w:rsidRDefault="002725CC" w:rsidP="00AA1A0B">
      <w:pPr>
        <w:spacing w:line="480" w:lineRule="auto"/>
        <w:rPr>
          <w:del w:id="2" w:author="Anne" w:date="2016-09-22T11:58:00Z"/>
          <w:lang w:val="en-GB"/>
        </w:rPr>
      </w:pPr>
      <w:del w:id="3" w:author="Anne" w:date="2016-09-22T11:58:00Z">
        <w:r w:rsidRPr="00735C31" w:rsidDel="00A977CC">
          <w:rPr>
            <w:b/>
            <w:i/>
            <w:lang w:val="en-GB"/>
          </w:rPr>
          <w:delText>The Charnley Classification</w:delText>
        </w:r>
        <w:r w:rsidRPr="00735C31" w:rsidDel="00A977CC">
          <w:rPr>
            <w:lang w:val="en-GB"/>
          </w:rPr>
          <w:delText xml:space="preserve"> is also easily assessed in a clinical setting. It was </w:delText>
        </w:r>
        <w:r w:rsidR="00753AFF" w:rsidRPr="00735C31" w:rsidDel="00A977CC">
          <w:rPr>
            <w:lang w:val="en-GB"/>
          </w:rPr>
          <w:delText>introduced</w:delText>
        </w:r>
        <w:r w:rsidRPr="00735C31" w:rsidDel="00A977CC">
          <w:rPr>
            <w:lang w:val="en-GB"/>
          </w:rPr>
          <w:delText xml:space="preserve"> i</w:delText>
        </w:r>
        <w:r w:rsidR="00753AFF" w:rsidRPr="00735C31" w:rsidDel="00A977CC">
          <w:rPr>
            <w:lang w:val="en-GB"/>
          </w:rPr>
          <w:delText>n 1972</w:delText>
        </w:r>
        <w:r w:rsidRPr="00735C31" w:rsidDel="00A977CC">
          <w:rPr>
            <w:lang w:val="en-GB"/>
          </w:rPr>
          <w:delText>, it is wildly used, and it has been registered in the SHAR sinc</w:delText>
        </w:r>
        <w:r w:rsidR="00753AFF" w:rsidRPr="00735C31" w:rsidDel="00A977CC">
          <w:rPr>
            <w:lang w:val="en-GB"/>
          </w:rPr>
          <w:delText>e the beginning</w:delText>
        </w:r>
        <w:r w:rsidRPr="00735C31" w:rsidDel="00A977CC">
          <w:rPr>
            <w:lang w:val="en-GB"/>
          </w:rPr>
          <w:delText>. It is not strictly a comorbidity measure but stratifies patients into categories defined by walking ability.</w:delText>
        </w:r>
        <w:r w:rsidR="00753AFF" w:rsidRPr="00735C31" w:rsidDel="00A977CC">
          <w:rPr>
            <w:lang w:val="en-GB"/>
          </w:rPr>
          <w:delText xml:space="preserve"> </w:delText>
        </w:r>
        <w:r w:rsidR="00753AFF" w:rsidRPr="00735C31" w:rsidDel="00A977CC">
          <w:rPr>
            <w:lang w:val="en-GB"/>
          </w:rPr>
          <w:fldChar w:fldCharType="begin">
            <w:fldData xml:space="preserve">PEVuZE5vdGU+PENpdGU+PEF1dGhvcj5DaGFybmxleTwvQXV0aG9yPjxZZWFyPjE5NzI8L1llYXI+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</w:fldData>
          </w:fldChar>
        </w:r>
        <w:r w:rsidR="00524252" w:rsidDel="00A977CC">
          <w:rPr>
            <w:lang w:val="en-GB"/>
          </w:rPr>
          <w:delInstrText xml:space="preserve"> ADDIN EN.CITE </w:delInstrText>
        </w:r>
        <w:r w:rsidR="00524252" w:rsidDel="00A977CC">
          <w:rPr>
            <w:lang w:val="en-GB"/>
          </w:rPr>
          <w:fldChar w:fldCharType="begin">
            <w:fldData xml:space="preserve">PEVuZE5vdGU+PENpdGU+PEF1dGhvcj5DaGFybmxleTwvQXV0aG9yPjxZZWFyPjE5NzI8L1llYXI+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</w:fldData>
          </w:fldChar>
        </w:r>
        <w:r w:rsidR="00524252" w:rsidDel="00A977CC">
          <w:rPr>
            <w:lang w:val="en-GB"/>
          </w:rPr>
          <w:delInstrText xml:space="preserve"> ADDIN EN.CITE.DATA </w:delInstrText>
        </w:r>
        <w:r w:rsidR="00524252" w:rsidDel="00A977CC">
          <w:rPr>
            <w:lang w:val="en-GB"/>
          </w:rPr>
        </w:r>
        <w:r w:rsidR="00524252" w:rsidDel="00A977CC">
          <w:rPr>
            <w:lang w:val="en-GB"/>
          </w:rPr>
          <w:fldChar w:fldCharType="end"/>
        </w:r>
        <w:r w:rsidR="00753AFF" w:rsidRPr="00735C31" w:rsidDel="00A977CC">
          <w:rPr>
            <w:lang w:val="en-GB"/>
          </w:rPr>
        </w:r>
        <w:r w:rsidR="00753AFF" w:rsidRPr="00735C31" w:rsidDel="00A977CC">
          <w:rPr>
            <w:lang w:val="en-GB"/>
          </w:rPr>
          <w:fldChar w:fldCharType="separate"/>
        </w:r>
        <w:r w:rsidR="00524252" w:rsidDel="00A977CC">
          <w:rPr>
            <w:noProof/>
            <w:lang w:val="en-GB"/>
          </w:rPr>
          <w:delText>(</w:delText>
        </w:r>
        <w:r w:rsidR="00524252" w:rsidDel="00A977CC">
          <w:rPr>
            <w:noProof/>
            <w:lang w:val="en-GB"/>
          </w:rPr>
          <w:fldChar w:fldCharType="begin"/>
        </w:r>
        <w:r w:rsidR="00524252" w:rsidDel="00A977CC">
          <w:rPr>
            <w:noProof/>
            <w:lang w:val="en-GB"/>
          </w:rPr>
          <w:delInstrText xml:space="preserve"> HYPERLINK \l "_ENREF_27" \o "Charnley, 1972 #1322" </w:delInstrText>
        </w:r>
        <w:r w:rsidR="00524252" w:rsidDel="00A977CC">
          <w:rPr>
            <w:noProof/>
            <w:lang w:val="en-GB"/>
          </w:rPr>
          <w:fldChar w:fldCharType="separate"/>
        </w:r>
        <w:r w:rsidR="00524252" w:rsidDel="00A977CC">
          <w:rPr>
            <w:noProof/>
            <w:lang w:val="en-GB"/>
          </w:rPr>
          <w:delText>27</w:delText>
        </w:r>
        <w:r w:rsidR="00524252" w:rsidDel="00A977CC">
          <w:rPr>
            <w:noProof/>
            <w:lang w:val="en-GB"/>
          </w:rPr>
          <w:fldChar w:fldCharType="end"/>
        </w:r>
        <w:r w:rsidR="00524252" w:rsidDel="00A977CC">
          <w:rPr>
            <w:noProof/>
            <w:lang w:val="en-GB"/>
          </w:rPr>
          <w:delText xml:space="preserve">, </w:delText>
        </w:r>
        <w:r w:rsidR="00524252" w:rsidDel="00A977CC">
          <w:rPr>
            <w:noProof/>
            <w:lang w:val="en-GB"/>
          </w:rPr>
          <w:fldChar w:fldCharType="begin"/>
        </w:r>
        <w:r w:rsidR="00524252" w:rsidDel="00A977CC">
          <w:rPr>
            <w:noProof/>
            <w:lang w:val="en-GB"/>
          </w:rPr>
          <w:delInstrText xml:space="preserve"> HYPERLINK \l "_ENREF_28" \o "Roder, 2006 #1323" </w:delInstrText>
        </w:r>
        <w:r w:rsidR="00524252" w:rsidDel="00A977CC">
          <w:rPr>
            <w:noProof/>
            <w:lang w:val="en-GB"/>
          </w:rPr>
          <w:fldChar w:fldCharType="separate"/>
        </w:r>
        <w:r w:rsidR="00524252" w:rsidDel="00A977CC">
          <w:rPr>
            <w:noProof/>
            <w:lang w:val="en-GB"/>
          </w:rPr>
          <w:delText>28</w:delText>
        </w:r>
        <w:r w:rsidR="00524252" w:rsidDel="00A977CC">
          <w:rPr>
            <w:noProof/>
            <w:lang w:val="en-GB"/>
          </w:rPr>
          <w:fldChar w:fldCharType="end"/>
        </w:r>
        <w:r w:rsidR="00524252" w:rsidDel="00A977CC">
          <w:rPr>
            <w:noProof/>
            <w:lang w:val="en-GB"/>
          </w:rPr>
          <w:delText>)</w:delText>
        </w:r>
        <w:r w:rsidR="00753AFF" w:rsidRPr="00735C31" w:rsidDel="00A977CC">
          <w:rPr>
            <w:lang w:val="en-GB"/>
          </w:rPr>
          <w:fldChar w:fldCharType="end"/>
        </w:r>
      </w:del>
    </w:p>
    <w:p w14:paraId="7E77CB76" w14:textId="77777777" w:rsidR="00E61BF2" w:rsidRPr="00735C31" w:rsidRDefault="00E61BF2" w:rsidP="009749F1">
      <w:pPr>
        <w:pStyle w:val="Rubrik2"/>
      </w:pPr>
      <w:r w:rsidRPr="00735C31">
        <w:t>Statistics</w:t>
      </w:r>
    </w:p>
    <w:p w14:paraId="54C57017" w14:textId="7FE72627" w:rsidR="009E338E" w:rsidRPr="00735C31" w:rsidRDefault="00615313" w:rsidP="00AA1A0B">
      <w:pPr>
        <w:pStyle w:val="Kommentarer"/>
        <w:spacing w:line="480" w:lineRule="auto"/>
        <w:rPr>
          <w:lang w:val="en-GB"/>
        </w:rPr>
      </w:pPr>
      <w:r w:rsidRPr="00735C31">
        <w:rPr>
          <w:lang w:val="en-GB"/>
        </w:rPr>
        <w:t>We adhered to the guidelines on statistical analyses of register data.</w:t>
      </w:r>
      <w:r w:rsidRPr="00735C31">
        <w:rPr>
          <w:lang w:val="en-GB"/>
        </w:rPr>
        <w:fldChar w:fldCharType="begin">
          <w:fldData xml:space="preserve">PEVuZE5vdGU+PENpdGU+PEF1dGhvcj5SYW5zdGFtPC9BdXRob3I+PFllYXI+MjAxMTwvWWVhcj48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</w:fldData>
        </w:fldChar>
      </w:r>
      <w:r w:rsidR="00313A31">
        <w:rPr>
          <w:lang w:val="en-GB"/>
        </w:rPr>
        <w:instrText xml:space="preserve"> ADDIN EN.CITE </w:instrText>
      </w:r>
      <w:r w:rsidR="00313A31">
        <w:rPr>
          <w:lang w:val="en-GB"/>
        </w:rPr>
        <w:fldChar w:fldCharType="begin">
          <w:fldData xml:space="preserve">PEVuZE5vdGU+PENpdGU+PEF1dGhvcj5SYW5zdGFtPC9BdXRob3I+PFllYXI+MjAxMTwvWWVhcj48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</w:fldData>
        </w:fldChar>
      </w:r>
      <w:r w:rsidR="00313A31">
        <w:rPr>
          <w:lang w:val="en-GB"/>
        </w:rPr>
        <w:instrText xml:space="preserve"> ADDIN EN.CITE.DATA </w:instrText>
      </w:r>
      <w:r w:rsidR="00313A31">
        <w:rPr>
          <w:lang w:val="en-GB"/>
        </w:rPr>
      </w:r>
      <w:r w:rsidR="00313A31">
        <w:rPr>
          <w:lang w:val="en-GB"/>
        </w:rPr>
        <w:fldChar w:fldCharType="end"/>
      </w:r>
      <w:r w:rsidRPr="00735C31">
        <w:rPr>
          <w:lang w:val="en-GB"/>
        </w:rPr>
      </w:r>
      <w:r w:rsidRPr="00735C31">
        <w:rPr>
          <w:lang w:val="en-GB"/>
        </w:rPr>
        <w:fldChar w:fldCharType="separate"/>
      </w:r>
      <w:r w:rsidR="00313A31">
        <w:rPr>
          <w:noProof/>
          <w:lang w:val="en-GB"/>
        </w:rPr>
        <w:t>(</w:t>
      </w:r>
      <w:hyperlink w:anchor="_ENREF_27" w:tooltip="Ranstam, 2011 #1002" w:history="1">
        <w:r w:rsidR="00AE75EA">
          <w:rPr>
            <w:noProof/>
            <w:lang w:val="en-GB"/>
          </w:rPr>
          <w:t>27</w:t>
        </w:r>
      </w:hyperlink>
      <w:r w:rsidR="00313A31">
        <w:rPr>
          <w:noProof/>
          <w:lang w:val="en-GB"/>
        </w:rPr>
        <w:t xml:space="preserve">, </w:t>
      </w:r>
      <w:hyperlink w:anchor="_ENREF_28" w:tooltip="Ranstam, 2011 #1001" w:history="1">
        <w:r w:rsidR="00AE75EA">
          <w:rPr>
            <w:noProof/>
            <w:lang w:val="en-GB"/>
          </w:rPr>
          <w:t>28</w:t>
        </w:r>
      </w:hyperlink>
      <w:r w:rsidR="00313A31">
        <w:rPr>
          <w:noProof/>
          <w:lang w:val="en-GB"/>
        </w:rPr>
        <w:t>)</w:t>
      </w:r>
      <w:r w:rsidRPr="00735C31">
        <w:rPr>
          <w:lang w:val="en-GB"/>
        </w:rPr>
        <w:fldChar w:fldCharType="end"/>
      </w:r>
      <w:r w:rsidRPr="00735C31">
        <w:rPr>
          <w:lang w:val="en-GB"/>
        </w:rPr>
        <w:t xml:space="preserve"> </w:t>
      </w:r>
      <w:r w:rsidR="009E338E" w:rsidRPr="00735C31">
        <w:rPr>
          <w:lang w:val="en-GB"/>
        </w:rPr>
        <w:t>Means, medians and ranges were used to describe c</w:t>
      </w:r>
      <w:r w:rsidRPr="00735C31">
        <w:rPr>
          <w:lang w:val="en-GB"/>
        </w:rPr>
        <w:t xml:space="preserve">ontinuous data. 95% confidence intervals (CI) described estimation uncertainty. Categorical data were </w:t>
      </w:r>
      <w:r w:rsidR="009E338E" w:rsidRPr="00735C31">
        <w:rPr>
          <w:lang w:val="en-GB"/>
        </w:rPr>
        <w:t>investigated by cross-tabulation and</w:t>
      </w:r>
      <w:r w:rsidRPr="00735C31">
        <w:rPr>
          <w:lang w:val="en-GB"/>
        </w:rPr>
        <w:t xml:space="preserve"> the Chi-square test. </w:t>
      </w:r>
      <w:r w:rsidR="009E338E" w:rsidRPr="00735C31">
        <w:rPr>
          <w:lang w:val="en-GB"/>
        </w:rPr>
        <w:t>The Kaplan-Meier method was used to calculate unadjusted cumulative survival.</w:t>
      </w:r>
      <w:r w:rsidR="009E338E" w:rsidRPr="00735C31">
        <w:rPr>
          <w:rFonts w:eastAsia="Arial" w:cs="Arial"/>
          <w:lang w:val="en-GB"/>
        </w:rPr>
        <w:t xml:space="preserve"> </w:t>
      </w:r>
      <w:r w:rsidR="009E338E" w:rsidRPr="00735C31">
        <w:rPr>
          <w:lang w:val="en-GB"/>
        </w:rPr>
        <w:t xml:space="preserve">In order to calculate crude and adjusted </w:t>
      </w:r>
      <w:r w:rsidR="005040A7" w:rsidRPr="00735C31">
        <w:rPr>
          <w:lang w:val="en-GB"/>
        </w:rPr>
        <w:t>odds ratios (O</w:t>
      </w:r>
      <w:r w:rsidR="009E338E" w:rsidRPr="00735C31">
        <w:rPr>
          <w:lang w:val="en-GB"/>
        </w:rPr>
        <w:t xml:space="preserve">R) with CI </w:t>
      </w:r>
      <w:r w:rsidR="005040A7" w:rsidRPr="00735C31">
        <w:rPr>
          <w:lang w:val="en-GB"/>
        </w:rPr>
        <w:t>logistic</w:t>
      </w:r>
      <w:r w:rsidR="009E338E" w:rsidRPr="00735C31">
        <w:rPr>
          <w:lang w:val="en-GB"/>
        </w:rPr>
        <w:t xml:space="preserve"> regression models were fitted.</w:t>
      </w:r>
      <w:r w:rsidR="00F87C20" w:rsidRPr="00735C31">
        <w:rPr>
          <w:lang w:val="en-GB"/>
        </w:rPr>
        <w:t xml:space="preserve"> Continuous variables were kept continuous when possible in order to strengthen the statistical analyses.</w:t>
      </w:r>
      <w:r w:rsidR="00F87C20" w:rsidRPr="00735C31">
        <w:rPr>
          <w:lang w:val="en-GB"/>
        </w:rPr>
        <w:fldChar w:fldCharType="begin"/>
      </w:r>
      <w:r w:rsidR="00313A31">
        <w:rPr>
          <w:lang w:val="en-GB"/>
        </w:rPr>
        <w:instrText xml:space="preserve"> ADDIN EN.CITE &lt;EndNote&gt;&lt;Cite&gt;&lt;Author&gt;Altman&lt;/Author&gt;&lt;Year&gt;2006&lt;/Year&gt;&lt;RecNum&gt;1325&lt;/RecNum&gt;&lt;DisplayText&gt;(29)&lt;/DisplayText&gt;&lt;record&gt;&lt;rec-number&gt;1325&lt;/rec-number&gt;&lt;foreign-keys&gt;&lt;key app="EN" db-id="ewta200xk99rtmefz2kvtzshf0adzttzzex9"&gt;1325&lt;/key&gt;&lt;/foreign-keys&gt;&lt;ref-type name="Journal Article"&gt;17&lt;/ref-type&gt;&lt;contributors&gt;&lt;authors&gt;&lt;author&gt;Altman, D. G.&lt;/author&gt;&lt;author&gt;Royston, P.&lt;/author&gt;&lt;/authors&gt;&lt;/contributors&gt;&lt;auth-address&gt;Cancer Research UK/NHS Centre for Statistics in Medicine, Wolfson College, Oxford OX2 6UD. doug.altman@cancer.org.uk&lt;/auth-address&gt;&lt;titles&gt;&lt;title&gt;The cost of dichotomising continuous variables&lt;/title&gt;&lt;secondary-title&gt;BMJ&lt;/secondary-title&gt;&lt;alt-title&gt;Bmj&lt;/alt-title&gt;&lt;/titles&gt;&lt;periodical&gt;&lt;full-title&gt;BMJ&lt;/full-title&gt;&lt;abbr-1&gt;Bmj&lt;/abbr-1&gt;&lt;/periodical&gt;&lt;alt-periodical&gt;&lt;full-title&gt;BMJ&lt;/full-title&gt;&lt;abbr-1&gt;Bmj&lt;/abbr-1&gt;&lt;/alt-periodical&gt;&lt;pages&gt;1080&lt;/pages&gt;&lt;volume&gt;332&lt;/volume&gt;&lt;number&gt;7549&lt;/number&gt;&lt;keywords&gt;&lt;keyword&gt;*Data Interpretation, Statistical&lt;/keyword&gt;&lt;keyword&gt;Regression Analysis&lt;/keyword&gt;&lt;/keywords&gt;&lt;dates&gt;&lt;year&gt;2006&lt;/year&gt;&lt;pub-dates&gt;&lt;date&gt;May 6&lt;/date&gt;&lt;/pub-dates&gt;&lt;/dates&gt;&lt;isbn&gt;1756-1833 (Electronic)&amp;#xD;0959-535X (Linking)&lt;/isbn&gt;&lt;accession-num&gt;16675816&lt;/accession-num&gt;&lt;urls&gt;&lt;related-urls&gt;&lt;url&gt;http://www.ncbi.nlm.nih.gov/pubmed/16675816&lt;/url&gt;&lt;/related-urls&gt;&lt;/urls&gt;&lt;custom2&gt;1458573&lt;/custom2&gt;&lt;electronic-resource-num&gt;10.1136/bmj.332.7549.1080&lt;/electronic-resource-num&gt;&lt;/record&gt;&lt;/Cite&gt;&lt;/EndNote&gt;</w:instrText>
      </w:r>
      <w:r w:rsidR="00F87C20" w:rsidRPr="00735C31">
        <w:rPr>
          <w:lang w:val="en-GB"/>
        </w:rPr>
        <w:fldChar w:fldCharType="separate"/>
      </w:r>
      <w:r w:rsidR="00313A31">
        <w:rPr>
          <w:noProof/>
          <w:lang w:val="en-GB"/>
        </w:rPr>
        <w:t>(</w:t>
      </w:r>
      <w:hyperlink w:anchor="_ENREF_29" w:tooltip="Altman, 2006 #1325" w:history="1">
        <w:r w:rsidR="00AE75EA">
          <w:rPr>
            <w:noProof/>
            <w:lang w:val="en-GB"/>
          </w:rPr>
          <w:t>29</w:t>
        </w:r>
      </w:hyperlink>
      <w:r w:rsidR="00313A31">
        <w:rPr>
          <w:noProof/>
          <w:lang w:val="en-GB"/>
        </w:rPr>
        <w:t>)</w:t>
      </w:r>
      <w:r w:rsidR="00F87C20" w:rsidRPr="00735C31">
        <w:rPr>
          <w:lang w:val="en-GB"/>
        </w:rPr>
        <w:fldChar w:fldCharType="end"/>
      </w:r>
      <w:r w:rsidR="009E338E" w:rsidRPr="00735C31">
        <w:rPr>
          <w:lang w:val="en-GB"/>
        </w:rPr>
        <w:t xml:space="preserve"> </w:t>
      </w:r>
    </w:p>
    <w:p w14:paraId="356A16DF" w14:textId="26930F8E" w:rsidR="00615313" w:rsidRPr="00C929E4" w:rsidRDefault="00F87C20" w:rsidP="00AA1A0B">
      <w:pPr>
        <w:widowControl w:val="0"/>
        <w:autoSpaceDE w:val="0"/>
        <w:autoSpaceDN w:val="0"/>
        <w:adjustRightInd w:val="0"/>
        <w:spacing w:line="480" w:lineRule="auto"/>
        <w:rPr>
          <w:lang w:val="en-GB"/>
        </w:rPr>
      </w:pPr>
      <w:r w:rsidRPr="00735C31">
        <w:rPr>
          <w:lang w:val="en-GB"/>
        </w:rPr>
        <w:t xml:space="preserve">The performance of the logistic regression models was evaluated by its discrimination capacity using c-statistics. </w:t>
      </w:r>
      <w:r w:rsidR="00615313" w:rsidRPr="00735C31">
        <w:rPr>
          <w:lang w:val="en-GB"/>
        </w:rPr>
        <w:t xml:space="preserve">We performed no imputation for missing data. The level of statistical significance was set at p&lt;0.05. </w:t>
      </w:r>
    </w:p>
    <w:p w14:paraId="64C20872" w14:textId="77777777" w:rsidR="009749F1" w:rsidRPr="00735C31" w:rsidRDefault="009749F1" w:rsidP="009749F1">
      <w:pPr>
        <w:pStyle w:val="Rubrik2"/>
      </w:pPr>
      <w:r w:rsidRPr="00735C31">
        <w:t>Ethical approval</w:t>
      </w:r>
    </w:p>
    <w:p w14:paraId="02CAEEDC" w14:textId="77777777" w:rsidR="009749F1" w:rsidRPr="00735C31" w:rsidRDefault="009749F1" w:rsidP="009749F1">
      <w:pPr>
        <w:spacing w:line="480" w:lineRule="auto"/>
        <w:rPr>
          <w:color w:val="000000" w:themeColor="text1"/>
          <w:lang w:val="en-GB"/>
        </w:rPr>
      </w:pPr>
      <w:r w:rsidRPr="00735C31">
        <w:rPr>
          <w:color w:val="000000" w:themeColor="text1"/>
          <w:lang w:val="en-GB"/>
        </w:rPr>
        <w:t xml:space="preserve">All patients registered in the SHAR have received written information about the register. Registered patients have been given the choice not to participate in the registry or associated research but </w:t>
      </w:r>
      <w:r w:rsidRPr="00735C31">
        <w:rPr>
          <w:rFonts w:cs="Calibri"/>
          <w:lang w:val="en-GB"/>
        </w:rPr>
        <w:t xml:space="preserve">written informed consent for participation was not obtained. This is in consistency with the Swedish Patient Data Law from 2009. Our ethical </w:t>
      </w:r>
      <w:r w:rsidRPr="00735C31">
        <w:rPr>
          <w:color w:val="000000" w:themeColor="text1"/>
          <w:lang w:val="en-GB"/>
        </w:rPr>
        <w:t>approval was obtained from The Regional Ethical Review Board in Gothenburg (2013: 360-13).</w:t>
      </w:r>
    </w:p>
    <w:p w14:paraId="068ECC67" w14:textId="77777777" w:rsidR="00182977" w:rsidRDefault="00182977">
      <w:pPr>
        <w:rPr>
          <w:rFonts w:asciiTheme="majorHAnsi" w:eastAsiaTheme="majorEastAsia" w:hAnsiTheme="majorHAnsi" w:cstheme="majorBidi"/>
          <w:b/>
          <w:bCs/>
          <w:color w:val="345A8A" w:themeColor="accent1" w:themeShade="B5"/>
          <w:sz w:val="32"/>
          <w:szCs w:val="32"/>
          <w:lang w:val="en-GB"/>
        </w:rPr>
      </w:pPr>
      <w:r>
        <w:rPr>
          <w:lang w:val="en-GB"/>
        </w:rPr>
        <w:br w:type="page"/>
      </w:r>
    </w:p>
    <w:p w14:paraId="0275BB36" w14:textId="11B27713" w:rsidR="00E61BF2" w:rsidRPr="00735C31" w:rsidRDefault="009749F1" w:rsidP="00A15709">
      <w:pPr>
        <w:pStyle w:val="Rubrik1"/>
        <w:spacing w:line="480" w:lineRule="auto"/>
        <w:rPr>
          <w:lang w:val="en-GB"/>
        </w:rPr>
      </w:pPr>
      <w:r w:rsidRPr="00735C31">
        <w:rPr>
          <w:lang w:val="en-GB"/>
        </w:rPr>
        <w:t>Results</w:t>
      </w:r>
    </w:p>
    <w:p w14:paraId="44F45357" w14:textId="267DFD77" w:rsidR="00A15709" w:rsidRPr="00735C31" w:rsidRDefault="00A15709" w:rsidP="00A15709">
      <w:pPr>
        <w:spacing w:line="480" w:lineRule="auto"/>
        <w:rPr>
          <w:lang w:val="en-GB"/>
        </w:rPr>
      </w:pPr>
      <w:r w:rsidRPr="00735C31">
        <w:rPr>
          <w:rStyle w:val="Rubrik2Char"/>
        </w:rPr>
        <w:t>Participants</w:t>
      </w:r>
      <w:r w:rsidR="00D278E6" w:rsidRPr="00735C31">
        <w:rPr>
          <w:rStyle w:val="Rubrik2Char"/>
        </w:rPr>
        <w:t xml:space="preserve"> and comorbidities</w:t>
      </w:r>
      <w:r w:rsidRPr="00735C31">
        <w:rPr>
          <w:rStyle w:val="Rubrik2Char"/>
        </w:rPr>
        <w:t>:</w:t>
      </w:r>
    </w:p>
    <w:p w14:paraId="5745AE78" w14:textId="603CF5CF" w:rsidR="00D278E6" w:rsidRPr="00735C31" w:rsidRDefault="00B0706E" w:rsidP="00A15709">
      <w:pPr>
        <w:spacing w:line="480" w:lineRule="auto"/>
        <w:rPr>
          <w:lang w:val="en-GB"/>
        </w:rPr>
      </w:pPr>
      <w:r w:rsidRPr="00735C31">
        <w:rPr>
          <w:lang w:val="en-GB"/>
        </w:rPr>
        <w:t xml:space="preserve">After the selection process (Figure 1) 44,214 individuals </w:t>
      </w:r>
      <w:r w:rsidR="004A7CB2">
        <w:rPr>
          <w:lang w:val="en-GB"/>
        </w:rPr>
        <w:t xml:space="preserve">between 18 and 100 years old </w:t>
      </w:r>
      <w:r w:rsidRPr="00735C31">
        <w:rPr>
          <w:lang w:val="en-GB"/>
        </w:rPr>
        <w:t xml:space="preserve">who hade undergone THA due to primary OA were analysed. The mean age was </w:t>
      </w:r>
      <w:r w:rsidR="00FD6657" w:rsidRPr="00735C31">
        <w:rPr>
          <w:lang w:val="en-GB"/>
        </w:rPr>
        <w:t xml:space="preserve">86,3 </w:t>
      </w:r>
      <w:r w:rsidRPr="00735C31">
        <w:rPr>
          <w:lang w:val="en-GB"/>
        </w:rPr>
        <w:t xml:space="preserve">years </w:t>
      </w:r>
      <w:r w:rsidR="00FD6657" w:rsidRPr="00735C31">
        <w:rPr>
          <w:lang w:val="en-GB"/>
        </w:rPr>
        <w:t xml:space="preserve">(SD 10.02) </w:t>
      </w:r>
      <w:r w:rsidRPr="00735C31">
        <w:rPr>
          <w:lang w:val="en-GB"/>
        </w:rPr>
        <w:t xml:space="preserve">and there were </w:t>
      </w:r>
      <w:r w:rsidR="00FD6657" w:rsidRPr="00735C31">
        <w:rPr>
          <w:lang w:val="en-GB"/>
        </w:rPr>
        <w:t xml:space="preserve">somewhat </w:t>
      </w:r>
      <w:r w:rsidRPr="00735C31">
        <w:rPr>
          <w:lang w:val="en-GB"/>
        </w:rPr>
        <w:t xml:space="preserve">more women </w:t>
      </w:r>
      <w:r w:rsidR="00FD6657" w:rsidRPr="00735C31">
        <w:rPr>
          <w:lang w:val="en-GB"/>
        </w:rPr>
        <w:t xml:space="preserve">(56.8%) </w:t>
      </w:r>
      <w:r w:rsidRPr="00735C31">
        <w:rPr>
          <w:lang w:val="en-GB"/>
        </w:rPr>
        <w:t>than men</w:t>
      </w:r>
      <w:r w:rsidR="00FD6657" w:rsidRPr="00735C31">
        <w:rPr>
          <w:lang w:val="en-GB"/>
        </w:rPr>
        <w:t xml:space="preserve"> (43.2%)</w:t>
      </w:r>
      <w:r w:rsidRPr="00735C31">
        <w:rPr>
          <w:lang w:val="en-GB"/>
        </w:rPr>
        <w:t xml:space="preserve">. </w:t>
      </w:r>
    </w:p>
    <w:p w14:paraId="0A6A0CBF" w14:textId="77777777" w:rsidR="005D081A" w:rsidRPr="00735C31" w:rsidRDefault="00CE515C" w:rsidP="00A15709">
      <w:pPr>
        <w:spacing w:line="480" w:lineRule="auto"/>
        <w:rPr>
          <w:lang w:val="en-GB"/>
        </w:rPr>
      </w:pPr>
      <w:r w:rsidRPr="00735C31">
        <w:rPr>
          <w:lang w:val="en-GB"/>
        </w:rPr>
        <w:t>T</w:t>
      </w:r>
      <w:r w:rsidR="00D278E6" w:rsidRPr="00735C31">
        <w:rPr>
          <w:lang w:val="en-GB"/>
        </w:rPr>
        <w:t>he highest proportion of patients with</w:t>
      </w:r>
      <w:r w:rsidRPr="00735C31">
        <w:rPr>
          <w:lang w:val="en-GB"/>
        </w:rPr>
        <w:t xml:space="preserve"> multiple comorbidities (i.e. three or more) was identified by the RxRisk-V measure (69.5%). For the </w:t>
      </w:r>
      <w:r w:rsidR="00D278E6" w:rsidRPr="00735C31">
        <w:rPr>
          <w:lang w:val="en-GB"/>
        </w:rPr>
        <w:t xml:space="preserve">Charlson Comorbidity Index </w:t>
      </w:r>
      <w:r w:rsidRPr="00735C31">
        <w:rPr>
          <w:lang w:val="en-GB"/>
        </w:rPr>
        <w:t>the proportion of three or more comorbidities was 3.4%</w:t>
      </w:r>
      <w:r w:rsidR="00EF609D" w:rsidRPr="00735C31">
        <w:rPr>
          <w:lang w:val="en-GB"/>
        </w:rPr>
        <w:t xml:space="preserve"> </w:t>
      </w:r>
      <w:r w:rsidRPr="00735C31">
        <w:rPr>
          <w:lang w:val="en-GB"/>
        </w:rPr>
        <w:t>and for the</w:t>
      </w:r>
      <w:r w:rsidR="00D278E6" w:rsidRPr="00735C31">
        <w:rPr>
          <w:lang w:val="en-GB"/>
        </w:rPr>
        <w:t xml:space="preserve"> Elixhauser Score</w:t>
      </w:r>
      <w:r w:rsidRPr="00735C31">
        <w:rPr>
          <w:lang w:val="en-GB"/>
        </w:rPr>
        <w:t xml:space="preserve"> it was</w:t>
      </w:r>
      <w:r w:rsidR="00EF609D" w:rsidRPr="00735C31">
        <w:rPr>
          <w:lang w:val="en-GB"/>
        </w:rPr>
        <w:t xml:space="preserve"> </w:t>
      </w:r>
      <w:r w:rsidRPr="00735C31">
        <w:rPr>
          <w:lang w:val="en-GB"/>
        </w:rPr>
        <w:t>4.9%.</w:t>
      </w:r>
      <w:r w:rsidR="00D278E6" w:rsidRPr="00735C31">
        <w:rPr>
          <w:lang w:val="en-GB"/>
        </w:rPr>
        <w:t xml:space="preserve"> </w:t>
      </w:r>
    </w:p>
    <w:p w14:paraId="03A580C1" w14:textId="176FB694" w:rsidR="005D081A" w:rsidRPr="00735C31" w:rsidRDefault="005D081A" w:rsidP="00A15709">
      <w:pPr>
        <w:spacing w:line="480" w:lineRule="auto"/>
        <w:rPr>
          <w:lang w:val="en-GB"/>
        </w:rPr>
      </w:pPr>
      <w:r w:rsidRPr="00735C31">
        <w:rPr>
          <w:lang w:val="en-GB"/>
        </w:rPr>
        <w:t xml:space="preserve">A vast majority of patients had an ASA score below three (85.2%). </w:t>
      </w:r>
      <w:r w:rsidR="00BF5D0A">
        <w:rPr>
          <w:lang w:val="en-GB"/>
        </w:rPr>
        <w:t>In</w:t>
      </w:r>
      <w:r w:rsidR="004A7CB2">
        <w:rPr>
          <w:lang w:val="en-GB"/>
        </w:rPr>
        <w:t>dividuals with an ASA score of 5</w:t>
      </w:r>
      <w:r w:rsidR="00BF5D0A">
        <w:rPr>
          <w:lang w:val="en-GB"/>
        </w:rPr>
        <w:t xml:space="preserve"> and </w:t>
      </w:r>
      <w:r w:rsidR="004A7CB2">
        <w:rPr>
          <w:lang w:val="en-GB"/>
        </w:rPr>
        <w:t>6</w:t>
      </w:r>
      <w:r w:rsidR="00BF5D0A">
        <w:rPr>
          <w:lang w:val="en-GB"/>
        </w:rPr>
        <w:t xml:space="preserve"> were e</w:t>
      </w:r>
      <w:r w:rsidR="004A7CB2">
        <w:rPr>
          <w:lang w:val="en-GB"/>
        </w:rPr>
        <w:t>xc</w:t>
      </w:r>
      <w:r w:rsidR="00BF5D0A">
        <w:rPr>
          <w:lang w:val="en-GB"/>
        </w:rPr>
        <w:t>luded since</w:t>
      </w:r>
      <w:r w:rsidR="004A7CB2">
        <w:rPr>
          <w:lang w:val="en-GB"/>
        </w:rPr>
        <w:t xml:space="preserve"> </w:t>
      </w:r>
      <w:r w:rsidR="006E078B">
        <w:rPr>
          <w:lang w:val="en-GB"/>
        </w:rPr>
        <w:t>those values</w:t>
      </w:r>
      <w:r w:rsidR="004A7CB2">
        <w:rPr>
          <w:lang w:val="en-GB"/>
        </w:rPr>
        <w:t xml:space="preserve"> describe moribund individuals</w:t>
      </w:r>
      <w:r w:rsidR="006E078B">
        <w:rPr>
          <w:lang w:val="en-GB"/>
        </w:rPr>
        <w:t>.</w:t>
      </w:r>
    </w:p>
    <w:p w14:paraId="505094D2" w14:textId="55420F03" w:rsidR="005D081A" w:rsidRPr="00735C31" w:rsidDel="00C929E4" w:rsidRDefault="005D081A" w:rsidP="00A15709">
      <w:pPr>
        <w:spacing w:line="480" w:lineRule="auto"/>
        <w:rPr>
          <w:del w:id="4" w:author="Anne" w:date="2016-09-22T11:44:00Z"/>
          <w:lang w:val="en-GB"/>
        </w:rPr>
      </w:pPr>
      <w:commentRangeStart w:id="5"/>
      <w:del w:id="6" w:author="Anne" w:date="2016-09-22T11:44:00Z">
        <w:r w:rsidRPr="00735C31" w:rsidDel="00C929E4">
          <w:rPr>
            <w:lang w:val="en-GB"/>
          </w:rPr>
          <w:delText xml:space="preserve">When investigating the Charnley score we found that those with missing values had a considerably lower cumulative survival than those with a Charnley category registered. Since XX % of the study population did miss Charnley category registration further analyses regarding this </w:delText>
        </w:r>
        <w:r w:rsidR="00C73612" w:rsidRPr="00735C31" w:rsidDel="00C929E4">
          <w:rPr>
            <w:lang w:val="en-GB"/>
          </w:rPr>
          <w:delText xml:space="preserve">parameter </w:delText>
        </w:r>
        <w:r w:rsidRPr="00735C31" w:rsidDel="00C929E4">
          <w:rPr>
            <w:lang w:val="en-GB"/>
          </w:rPr>
          <w:delText xml:space="preserve">was not </w:delText>
        </w:r>
        <w:r w:rsidR="00C73612" w:rsidRPr="00735C31" w:rsidDel="00C929E4">
          <w:rPr>
            <w:lang w:val="en-GB"/>
          </w:rPr>
          <w:delText>possible</w:delText>
        </w:r>
        <w:r w:rsidRPr="00735C31" w:rsidDel="00C929E4">
          <w:rPr>
            <w:lang w:val="en-GB"/>
          </w:rPr>
          <w:delText>.</w:delText>
        </w:r>
        <w:commentRangeEnd w:id="5"/>
        <w:r w:rsidRPr="00735C31" w:rsidDel="00C929E4">
          <w:rPr>
            <w:rStyle w:val="Kommentarsreferens"/>
            <w:lang w:val="en-GB" w:eastAsia="ja-JP"/>
          </w:rPr>
          <w:commentReference w:id="5"/>
        </w:r>
      </w:del>
    </w:p>
    <w:p w14:paraId="477C1680" w14:textId="3E6A1874" w:rsidR="00A15709" w:rsidRPr="00735C31" w:rsidRDefault="00EF609D" w:rsidP="00A15709">
      <w:pPr>
        <w:spacing w:line="480" w:lineRule="auto"/>
        <w:rPr>
          <w:lang w:val="en-GB"/>
        </w:rPr>
      </w:pPr>
      <w:r w:rsidRPr="00735C31">
        <w:rPr>
          <w:lang w:val="en-GB"/>
        </w:rPr>
        <w:t>S</w:t>
      </w:r>
      <w:r w:rsidR="00B0706E" w:rsidRPr="00735C31">
        <w:rPr>
          <w:lang w:val="en-GB"/>
        </w:rPr>
        <w:t>ee Table</w:t>
      </w:r>
      <w:r w:rsidR="00FD6657" w:rsidRPr="00735C31">
        <w:rPr>
          <w:lang w:val="en-GB"/>
        </w:rPr>
        <w:t xml:space="preserve"> 1 for more characteristics of th</w:t>
      </w:r>
      <w:r w:rsidR="00B0706E" w:rsidRPr="00735C31">
        <w:rPr>
          <w:lang w:val="en-GB"/>
        </w:rPr>
        <w:t>e study population.</w:t>
      </w:r>
    </w:p>
    <w:p w14:paraId="356D5D04" w14:textId="77777777" w:rsidR="00FD6657" w:rsidRPr="00735C31" w:rsidRDefault="00FD6657" w:rsidP="00A15709">
      <w:pPr>
        <w:spacing w:line="480" w:lineRule="auto"/>
        <w:rPr>
          <w:lang w:val="en-GB"/>
        </w:rPr>
      </w:pPr>
    </w:p>
    <w:p w14:paraId="1BCE3B38" w14:textId="2E7813E9" w:rsidR="00FD6657" w:rsidRPr="00735C31" w:rsidRDefault="00FD6657" w:rsidP="00FD6657">
      <w:pPr>
        <w:pStyle w:val="Rubrik2"/>
      </w:pPr>
      <w:r w:rsidRPr="00735C31">
        <w:t>Ninety day mortality after THA</w:t>
      </w:r>
    </w:p>
    <w:p w14:paraId="29E7117A" w14:textId="39FD76F1" w:rsidR="00D278E6" w:rsidRPr="00735C31" w:rsidRDefault="00071652" w:rsidP="00D278E6">
      <w:pPr>
        <w:spacing w:line="480" w:lineRule="auto"/>
        <w:rPr>
          <w:lang w:val="en-GB"/>
        </w:rPr>
      </w:pPr>
      <w:r w:rsidRPr="00735C31">
        <w:rPr>
          <w:lang w:val="en-GB"/>
        </w:rPr>
        <w:t xml:space="preserve">Unadjusted cumulative 90-day survival was </w:t>
      </w:r>
      <w:r w:rsidR="003147D9" w:rsidRPr="00D10351">
        <w:rPr>
          <w:lang w:val="en-GB"/>
        </w:rPr>
        <w:t>99</w:t>
      </w:r>
      <w:r w:rsidR="00C929E4">
        <w:rPr>
          <w:lang w:val="en-GB"/>
        </w:rPr>
        <w:t>.7</w:t>
      </w:r>
      <w:r w:rsidR="003147D9" w:rsidRPr="00D10351">
        <w:rPr>
          <w:lang w:val="en-GB"/>
        </w:rPr>
        <w:t xml:space="preserve"> </w:t>
      </w:r>
      <w:r w:rsidR="003147D9">
        <w:rPr>
          <w:lang w:val="en-GB"/>
        </w:rPr>
        <w:t>(CI</w:t>
      </w:r>
      <w:r w:rsidR="003147D9" w:rsidRPr="00875134">
        <w:rPr>
          <w:lang w:val="en-GB"/>
        </w:rPr>
        <w:t xml:space="preserve"> </w:t>
      </w:r>
      <w:r w:rsidR="003147D9" w:rsidRPr="00D10351">
        <w:rPr>
          <w:lang w:val="en-GB"/>
        </w:rPr>
        <w:t>99</w:t>
      </w:r>
      <w:r w:rsidR="00C929E4">
        <w:rPr>
          <w:lang w:val="en-GB"/>
        </w:rPr>
        <w:t>.</w:t>
      </w:r>
      <w:r w:rsidR="003147D9" w:rsidRPr="00D10351">
        <w:rPr>
          <w:lang w:val="en-GB"/>
        </w:rPr>
        <w:t>68</w:t>
      </w:r>
      <w:r w:rsidR="00C929E4">
        <w:rPr>
          <w:lang w:val="en-GB"/>
        </w:rPr>
        <w:t xml:space="preserve"> to</w:t>
      </w:r>
      <w:r w:rsidR="003147D9" w:rsidRPr="00875134">
        <w:rPr>
          <w:lang w:val="en-GB"/>
        </w:rPr>
        <w:t xml:space="preserve"> </w:t>
      </w:r>
      <w:r w:rsidR="003147D9" w:rsidRPr="00D10351">
        <w:rPr>
          <w:lang w:val="en-GB"/>
        </w:rPr>
        <w:t>99</w:t>
      </w:r>
      <w:r w:rsidR="00C929E4">
        <w:rPr>
          <w:lang w:val="en-GB"/>
        </w:rPr>
        <w:t>.</w:t>
      </w:r>
      <w:r w:rsidR="003147D9" w:rsidRPr="00D10351">
        <w:rPr>
          <w:lang w:val="en-GB"/>
        </w:rPr>
        <w:t>78</w:t>
      </w:r>
      <w:r w:rsidR="003147D9">
        <w:rPr>
          <w:lang w:val="en-GB"/>
        </w:rPr>
        <w:t xml:space="preserve">) </w:t>
      </w:r>
      <w:r w:rsidR="00F134C0" w:rsidRPr="00C929E4">
        <w:rPr>
          <w:lang w:val="en-GB"/>
        </w:rPr>
        <w:t>n</w:t>
      </w:r>
      <w:r w:rsidR="00F134C0" w:rsidRPr="00735C31">
        <w:rPr>
          <w:lang w:val="en-GB"/>
        </w:rPr>
        <w:t xml:space="preserve">umber of events </w:t>
      </w:r>
      <w:r w:rsidR="003147D9">
        <w:rPr>
          <w:lang w:val="en-GB"/>
        </w:rPr>
        <w:t>115</w:t>
      </w:r>
      <w:r w:rsidR="00F134C0" w:rsidRPr="00735C31">
        <w:rPr>
          <w:lang w:val="en-GB"/>
        </w:rPr>
        <w:t xml:space="preserve">. </w:t>
      </w:r>
      <w:r w:rsidR="0013693A" w:rsidRPr="00735C31">
        <w:rPr>
          <w:lang w:val="en-GB"/>
        </w:rPr>
        <w:t>As exp</w:t>
      </w:r>
      <w:r w:rsidR="002B58A9" w:rsidRPr="00735C31">
        <w:rPr>
          <w:lang w:val="en-GB"/>
        </w:rPr>
        <w:t xml:space="preserve">ected we found that age (OR 1,1 [CI 1.06-1.12]) </w:t>
      </w:r>
      <w:r w:rsidR="0013693A" w:rsidRPr="00735C31">
        <w:rPr>
          <w:lang w:val="en-GB"/>
        </w:rPr>
        <w:t xml:space="preserve">and gender </w:t>
      </w:r>
      <w:r w:rsidR="002B58A9" w:rsidRPr="00735C31">
        <w:rPr>
          <w:lang w:val="en-GB"/>
        </w:rPr>
        <w:t>(femal</w:t>
      </w:r>
      <w:r w:rsidR="00E12646" w:rsidRPr="00735C31">
        <w:rPr>
          <w:lang w:val="en-GB"/>
        </w:rPr>
        <w:t>e</w:t>
      </w:r>
      <w:r w:rsidR="002B58A9" w:rsidRPr="00735C31">
        <w:rPr>
          <w:lang w:val="en-GB"/>
        </w:rPr>
        <w:t xml:space="preserve"> gender </w:t>
      </w:r>
      <w:r w:rsidR="00B2514A" w:rsidRPr="00735C31">
        <w:rPr>
          <w:lang w:val="en-GB"/>
        </w:rPr>
        <w:t xml:space="preserve">adjusted </w:t>
      </w:r>
      <w:r w:rsidR="002B58A9" w:rsidRPr="00735C31">
        <w:rPr>
          <w:lang w:val="en-GB"/>
        </w:rPr>
        <w:t>OR 0.</w:t>
      </w:r>
      <w:r w:rsidR="00E12646" w:rsidRPr="00735C31">
        <w:rPr>
          <w:lang w:val="en-GB"/>
        </w:rPr>
        <w:t xml:space="preserve">4 [CI 0.28-0.64] </w:t>
      </w:r>
      <w:r w:rsidR="0013693A" w:rsidRPr="00735C31">
        <w:rPr>
          <w:lang w:val="en-GB"/>
        </w:rPr>
        <w:t>gave a</w:t>
      </w:r>
      <w:r w:rsidR="002B58A9" w:rsidRPr="00735C31">
        <w:rPr>
          <w:lang w:val="en-GB"/>
        </w:rPr>
        <w:t xml:space="preserve"> statistically significant</w:t>
      </w:r>
      <w:r w:rsidR="0013693A" w:rsidRPr="00735C31">
        <w:rPr>
          <w:lang w:val="en-GB"/>
        </w:rPr>
        <w:t xml:space="preserve"> in</w:t>
      </w:r>
      <w:r w:rsidR="002B58A9" w:rsidRPr="00735C31">
        <w:rPr>
          <w:lang w:val="en-GB"/>
        </w:rPr>
        <w:t>fluence on the</w:t>
      </w:r>
      <w:r w:rsidR="0013693A" w:rsidRPr="00735C31">
        <w:rPr>
          <w:lang w:val="en-GB"/>
        </w:rPr>
        <w:t xml:space="preserve"> adjusted risk of death. </w:t>
      </w:r>
      <w:r w:rsidR="00B2514A" w:rsidRPr="00735C31">
        <w:rPr>
          <w:lang w:val="en-GB"/>
        </w:rPr>
        <w:t>Crude values in</w:t>
      </w:r>
      <w:r w:rsidR="00C73612" w:rsidRPr="00735C31">
        <w:rPr>
          <w:lang w:val="en-GB"/>
        </w:rPr>
        <w:t>dicated an increased risk of 90-</w:t>
      </w:r>
      <w:r w:rsidR="00B2514A" w:rsidRPr="00735C31">
        <w:rPr>
          <w:lang w:val="en-GB"/>
        </w:rPr>
        <w:t xml:space="preserve">day mortality for all three comorbidity indexa but only CCI remained statistically significant (adjusted OR 1.3[CI 1.09-1.45]) after adjustment was made as did the clinical ASA score. Within the social background variables only being a widow/-er (adjusted OR 1.7[CI 1.05-2.70]) fell out statistically significant after adjustment. </w:t>
      </w:r>
      <w:r w:rsidR="00D278E6" w:rsidRPr="00735C31">
        <w:rPr>
          <w:lang w:val="en-GB"/>
        </w:rPr>
        <w:t>Crude and adjusted odd ratios for 90-day mortality with 95% confidence intervals are presented in Table 2.</w:t>
      </w:r>
    </w:p>
    <w:p w14:paraId="49A643EB" w14:textId="77777777" w:rsidR="00FD6657" w:rsidRPr="00735C31" w:rsidRDefault="00FD6657" w:rsidP="00D278E6">
      <w:pPr>
        <w:spacing w:line="480" w:lineRule="auto"/>
        <w:rPr>
          <w:lang w:val="en-GB"/>
        </w:rPr>
      </w:pPr>
    </w:p>
    <w:p w14:paraId="1ACADF95" w14:textId="77777777" w:rsidR="00EF609D" w:rsidRPr="00735C31" w:rsidRDefault="00EF609D" w:rsidP="00EF609D">
      <w:pPr>
        <w:pStyle w:val="Rubrik2"/>
      </w:pPr>
      <w:r w:rsidRPr="00735C31">
        <w:t>One year mortality after THA</w:t>
      </w:r>
    </w:p>
    <w:p w14:paraId="6DEBB33C" w14:textId="5E7AAF9D" w:rsidR="0076116E" w:rsidRPr="00735C31" w:rsidRDefault="00EF609D" w:rsidP="0076116E">
      <w:pPr>
        <w:spacing w:line="480" w:lineRule="auto"/>
        <w:rPr>
          <w:lang w:val="en-GB"/>
        </w:rPr>
      </w:pPr>
      <w:r w:rsidRPr="00735C31">
        <w:rPr>
          <w:lang w:val="en-GB"/>
        </w:rPr>
        <w:t xml:space="preserve">The unadjusted cumulative survival was </w:t>
      </w:r>
      <w:r w:rsidR="003147D9" w:rsidRPr="006A7425">
        <w:rPr>
          <w:lang w:val="en-GB"/>
        </w:rPr>
        <w:t>99</w:t>
      </w:r>
      <w:r w:rsidR="00C929E4">
        <w:rPr>
          <w:lang w:val="en-GB"/>
        </w:rPr>
        <w:t>.1</w:t>
      </w:r>
      <w:r w:rsidR="003147D9" w:rsidRPr="006A7425">
        <w:rPr>
          <w:lang w:val="en-GB"/>
        </w:rPr>
        <w:t xml:space="preserve"> (</w:t>
      </w:r>
      <w:r w:rsidR="003147D9">
        <w:rPr>
          <w:lang w:val="en-GB"/>
        </w:rPr>
        <w:t>CI</w:t>
      </w:r>
      <w:r w:rsidR="00C929E4">
        <w:rPr>
          <w:lang w:val="en-GB"/>
        </w:rPr>
        <w:t xml:space="preserve"> </w:t>
      </w:r>
      <w:r w:rsidR="003147D9" w:rsidRPr="006A7425">
        <w:rPr>
          <w:lang w:val="en-GB"/>
        </w:rPr>
        <w:t>98</w:t>
      </w:r>
      <w:r w:rsidR="00C929E4">
        <w:rPr>
          <w:lang w:val="en-GB"/>
        </w:rPr>
        <w:t xml:space="preserve">.99 to </w:t>
      </w:r>
      <w:r w:rsidR="003147D9" w:rsidRPr="006A7425">
        <w:rPr>
          <w:lang w:val="en-GB"/>
        </w:rPr>
        <w:t>99</w:t>
      </w:r>
      <w:r w:rsidR="00C929E4">
        <w:rPr>
          <w:lang w:val="en-GB"/>
        </w:rPr>
        <w:t>.</w:t>
      </w:r>
      <w:r w:rsidR="003147D9" w:rsidRPr="006A7425">
        <w:rPr>
          <w:lang w:val="en-GB"/>
        </w:rPr>
        <w:t xml:space="preserve">17) </w:t>
      </w:r>
      <w:r w:rsidRPr="00735C31">
        <w:rPr>
          <w:lang w:val="en-GB"/>
        </w:rPr>
        <w:t>for 1 year and</w:t>
      </w:r>
      <w:r w:rsidR="00F134C0" w:rsidRPr="00735C31">
        <w:rPr>
          <w:lang w:val="en-GB"/>
        </w:rPr>
        <w:t xml:space="preserve"> the number of events </w:t>
      </w:r>
      <w:r w:rsidR="003147D9">
        <w:rPr>
          <w:lang w:val="en-GB"/>
        </w:rPr>
        <w:t>363</w:t>
      </w:r>
      <w:r w:rsidR="00F134C0" w:rsidRPr="00735C31">
        <w:rPr>
          <w:lang w:val="en-GB"/>
        </w:rPr>
        <w:t>.</w:t>
      </w:r>
      <w:r w:rsidRPr="00735C31">
        <w:rPr>
          <w:lang w:val="en-GB"/>
        </w:rPr>
        <w:t xml:space="preserve"> </w:t>
      </w:r>
      <w:r w:rsidR="00F134C0" w:rsidRPr="00735C31">
        <w:rPr>
          <w:lang w:val="en-GB"/>
        </w:rPr>
        <w:t>F</w:t>
      </w:r>
      <w:r w:rsidRPr="00735C31">
        <w:rPr>
          <w:lang w:val="en-GB"/>
        </w:rPr>
        <w:t>or the whole study period</w:t>
      </w:r>
      <w:r w:rsidR="00F134C0" w:rsidRPr="00735C31">
        <w:rPr>
          <w:lang w:val="en-GB"/>
        </w:rPr>
        <w:t xml:space="preserve"> the number of events was</w:t>
      </w:r>
      <w:r w:rsidR="00C929E4">
        <w:rPr>
          <w:lang w:val="en-GB"/>
        </w:rPr>
        <w:t xml:space="preserve"> </w:t>
      </w:r>
      <w:r w:rsidR="00C929E4" w:rsidRPr="006A7425">
        <w:rPr>
          <w:lang w:val="en-GB"/>
        </w:rPr>
        <w:t>1412</w:t>
      </w:r>
      <w:r w:rsidR="00C929E4">
        <w:rPr>
          <w:lang w:val="en-GB"/>
        </w:rPr>
        <w:t xml:space="preserve"> </w:t>
      </w:r>
      <w:r w:rsidR="00F134C0" w:rsidRPr="00735C31">
        <w:rPr>
          <w:lang w:val="en-GB"/>
        </w:rPr>
        <w:t xml:space="preserve">and the unadjusted cumulative survival </w:t>
      </w:r>
      <w:r w:rsidR="003147D9" w:rsidRPr="006A7425">
        <w:rPr>
          <w:lang w:val="en-GB"/>
        </w:rPr>
        <w:t>91</w:t>
      </w:r>
      <w:r w:rsidR="00C929E4">
        <w:rPr>
          <w:lang w:val="en-GB"/>
        </w:rPr>
        <w:t>.3</w:t>
      </w:r>
      <w:r w:rsidR="003147D9" w:rsidRPr="006A7425">
        <w:rPr>
          <w:lang w:val="en-GB"/>
        </w:rPr>
        <w:t xml:space="preserve"> (</w:t>
      </w:r>
      <w:r w:rsidR="00C929E4">
        <w:rPr>
          <w:lang w:val="en-GB"/>
        </w:rPr>
        <w:t xml:space="preserve">CI </w:t>
      </w:r>
      <w:r w:rsidR="003147D9" w:rsidRPr="006A7425">
        <w:rPr>
          <w:lang w:val="en-GB"/>
        </w:rPr>
        <w:t>90</w:t>
      </w:r>
      <w:r w:rsidR="00C929E4">
        <w:rPr>
          <w:lang w:val="en-GB"/>
        </w:rPr>
        <w:t xml:space="preserve">.44 to </w:t>
      </w:r>
      <w:r w:rsidR="003147D9" w:rsidRPr="006A7425">
        <w:rPr>
          <w:lang w:val="en-GB"/>
        </w:rPr>
        <w:t>92</w:t>
      </w:r>
      <w:r w:rsidR="00C929E4">
        <w:rPr>
          <w:lang w:val="en-GB"/>
        </w:rPr>
        <w:t>.</w:t>
      </w:r>
      <w:r w:rsidR="003147D9" w:rsidRPr="006A7425">
        <w:rPr>
          <w:lang w:val="en-GB"/>
        </w:rPr>
        <w:t xml:space="preserve">12). </w:t>
      </w:r>
      <w:r w:rsidR="0076116E" w:rsidRPr="00735C31">
        <w:rPr>
          <w:lang w:val="en-GB"/>
        </w:rPr>
        <w:t>Age (OR 1,1 [CI 1.06-1.09]) and gender (female gender adjusted OR 0.6 [CI 0.44-0.69]</w:t>
      </w:r>
      <w:r w:rsidR="00FF4210" w:rsidRPr="00735C31">
        <w:rPr>
          <w:lang w:val="en-GB"/>
        </w:rPr>
        <w:t>)</w:t>
      </w:r>
      <w:r w:rsidR="0076116E" w:rsidRPr="00735C31">
        <w:rPr>
          <w:lang w:val="en-GB"/>
        </w:rPr>
        <w:t xml:space="preserve"> still gave a statistically significant influence on the adjusted risk of death. CCI remained statistically sign</w:t>
      </w:r>
      <w:r w:rsidR="00FF4210" w:rsidRPr="00735C31">
        <w:rPr>
          <w:lang w:val="en-GB"/>
        </w:rPr>
        <w:t>ificant (adjusted OR 1.3[CI 1.2</w:t>
      </w:r>
      <w:r w:rsidR="0076116E" w:rsidRPr="00735C31">
        <w:rPr>
          <w:lang w:val="en-GB"/>
        </w:rPr>
        <w:t xml:space="preserve">-1.45]) after adjustment was made as did the clinical ASA score. Within the social background variables </w:t>
      </w:r>
      <w:r w:rsidR="00FF4210" w:rsidRPr="00735C31">
        <w:rPr>
          <w:lang w:val="en-GB"/>
        </w:rPr>
        <w:t>marital status</w:t>
      </w:r>
      <w:r w:rsidR="0076116E" w:rsidRPr="00735C31">
        <w:rPr>
          <w:lang w:val="en-GB"/>
        </w:rPr>
        <w:t xml:space="preserve"> fell out statistically significant after adjustment</w:t>
      </w:r>
      <w:r w:rsidR="00FF4210" w:rsidRPr="00735C31">
        <w:rPr>
          <w:lang w:val="en-GB"/>
        </w:rPr>
        <w:t xml:space="preserve"> (Data not shown)</w:t>
      </w:r>
      <w:r w:rsidR="0076116E" w:rsidRPr="00735C31">
        <w:rPr>
          <w:lang w:val="en-GB"/>
        </w:rPr>
        <w:t xml:space="preserve">. </w:t>
      </w:r>
    </w:p>
    <w:p w14:paraId="750128C0" w14:textId="2CE7AB67" w:rsidR="00EF609D" w:rsidRPr="00735C31" w:rsidRDefault="00EF609D" w:rsidP="00EF609D">
      <w:pPr>
        <w:spacing w:line="480" w:lineRule="auto"/>
        <w:rPr>
          <w:lang w:val="en-GB"/>
        </w:rPr>
      </w:pPr>
    </w:p>
    <w:p w14:paraId="5A9279FD" w14:textId="4F6C295E" w:rsidR="00FD6657" w:rsidRPr="00735C31" w:rsidRDefault="00071652" w:rsidP="00EF609D">
      <w:pPr>
        <w:pStyle w:val="Rubrik2"/>
      </w:pPr>
      <w:r w:rsidRPr="00735C31">
        <w:t>Prediction strength</w:t>
      </w:r>
      <w:r w:rsidR="00C73612" w:rsidRPr="00735C31">
        <w:t xml:space="preserve"> of investigated comorbidity measures</w:t>
      </w:r>
    </w:p>
    <w:p w14:paraId="203CD3AE" w14:textId="367C709B" w:rsidR="00C73612" w:rsidRPr="00BF5D0A" w:rsidRDefault="00C73612" w:rsidP="00EF609D">
      <w:pPr>
        <w:spacing w:line="480" w:lineRule="auto"/>
        <w:rPr>
          <w:lang w:val="en-GB"/>
        </w:rPr>
      </w:pPr>
      <w:r w:rsidRPr="00735C31">
        <w:rPr>
          <w:b/>
          <w:i/>
          <w:lang w:val="en-GB"/>
        </w:rPr>
        <w:t>The Charlson Comorbidity Index</w:t>
      </w:r>
      <w:r w:rsidRPr="00735C31">
        <w:rPr>
          <w:b/>
          <w:lang w:val="en-GB"/>
        </w:rPr>
        <w:t xml:space="preserve"> </w:t>
      </w:r>
      <w:r w:rsidR="00735C31" w:rsidRPr="00735C31">
        <w:rPr>
          <w:lang w:val="en-GB"/>
        </w:rPr>
        <w:t xml:space="preserve">When examining the CCIs different dimensions </w:t>
      </w:r>
      <w:r w:rsidR="00735C31">
        <w:rPr>
          <w:lang w:val="en-GB"/>
        </w:rPr>
        <w:t>we found that the total CCI</w:t>
      </w:r>
      <w:r w:rsidR="00735C31" w:rsidRPr="00735C31">
        <w:rPr>
          <w:lang w:val="en-GB"/>
        </w:rPr>
        <w:t xml:space="preserve"> performed better </w:t>
      </w:r>
      <w:r w:rsidR="00B75EC7">
        <w:rPr>
          <w:lang w:val="en-GB"/>
        </w:rPr>
        <w:t xml:space="preserve">in predicting 90-day and one year mortality </w:t>
      </w:r>
      <w:r w:rsidR="00735C31" w:rsidRPr="00735C31">
        <w:rPr>
          <w:lang w:val="en-GB"/>
        </w:rPr>
        <w:t>than the included dimensions separately.</w:t>
      </w:r>
      <w:r w:rsidR="00735C31">
        <w:rPr>
          <w:lang w:val="en-GB"/>
        </w:rPr>
        <w:t xml:space="preserve"> </w:t>
      </w:r>
      <w:r w:rsidR="00B75EC7">
        <w:rPr>
          <w:lang w:val="en-GB"/>
        </w:rPr>
        <w:t xml:space="preserve">(See Table 3 A.) </w:t>
      </w:r>
      <w:r w:rsidR="00735C31">
        <w:rPr>
          <w:lang w:val="en-GB"/>
        </w:rPr>
        <w:t>The original weighting (90-d c=0.65, 1-y c=0.65) was somewhat better in predicting both 90-day and one year mortality than the weighting according to Quan</w:t>
      </w:r>
      <w:r w:rsidR="003147D9">
        <w:rPr>
          <w:lang w:val="en-GB"/>
        </w:rPr>
        <w:t xml:space="preserve"> </w:t>
      </w:r>
      <w:r w:rsidR="00735C31">
        <w:rPr>
          <w:lang w:val="en-GB"/>
        </w:rPr>
        <w:t>(90-d c=0.61, 1-y c=0.63).</w:t>
      </w:r>
      <w:r w:rsidR="00B75EC7">
        <w:rPr>
          <w:lang w:val="en-GB"/>
        </w:rPr>
        <w:t xml:space="preserve"> The original weighting of Charlson performed best of all investigated comorbidity measures</w:t>
      </w:r>
      <w:r w:rsidR="00B75EC7" w:rsidRPr="00B75EC7">
        <w:rPr>
          <w:lang w:val="en-GB"/>
        </w:rPr>
        <w:t xml:space="preserve"> </w:t>
      </w:r>
      <w:r w:rsidR="00B75EC7">
        <w:rPr>
          <w:lang w:val="en-GB"/>
        </w:rPr>
        <w:t>better in predicting 90-day</w:t>
      </w:r>
      <w:r w:rsidR="00B75EC7" w:rsidRPr="00B75EC7">
        <w:rPr>
          <w:lang w:val="en-GB"/>
        </w:rPr>
        <w:t xml:space="preserve"> </w:t>
      </w:r>
      <w:r w:rsidR="00B75EC7">
        <w:rPr>
          <w:lang w:val="en-GB"/>
        </w:rPr>
        <w:t>mortality. (See Table 3 A-C.)</w:t>
      </w:r>
    </w:p>
    <w:p w14:paraId="633313C7" w14:textId="32515F45" w:rsidR="00BF5D0A" w:rsidRPr="00735C31" w:rsidRDefault="00C73612" w:rsidP="00EF609D">
      <w:pPr>
        <w:spacing w:line="480" w:lineRule="auto"/>
        <w:rPr>
          <w:lang w:val="en-GB"/>
        </w:rPr>
      </w:pPr>
      <w:r w:rsidRPr="00735C31">
        <w:rPr>
          <w:b/>
          <w:i/>
          <w:lang w:val="en-GB"/>
        </w:rPr>
        <w:t>The Elixhauser Score</w:t>
      </w:r>
      <w:r w:rsidRPr="00735C31">
        <w:rPr>
          <w:lang w:val="en-GB"/>
        </w:rPr>
        <w:t xml:space="preserve"> </w:t>
      </w:r>
      <w:r w:rsidR="00B75EC7">
        <w:rPr>
          <w:lang w:val="en-GB"/>
        </w:rPr>
        <w:t xml:space="preserve">was better in prediciting 90-day and one year mortality </w:t>
      </w:r>
      <w:r w:rsidR="00B75EC7" w:rsidRPr="00735C31">
        <w:rPr>
          <w:lang w:val="en-GB"/>
        </w:rPr>
        <w:t>than the</w:t>
      </w:r>
      <w:r w:rsidR="00751D6F">
        <w:rPr>
          <w:lang w:val="en-GB"/>
        </w:rPr>
        <w:t xml:space="preserve"> included dimensions separately</w:t>
      </w:r>
      <w:r w:rsidR="00B75EC7">
        <w:rPr>
          <w:lang w:val="en-GB"/>
        </w:rPr>
        <w:t xml:space="preserve"> (See Table 3B) w</w:t>
      </w:r>
      <w:r w:rsidR="00B1508B">
        <w:rPr>
          <w:lang w:val="en-GB"/>
        </w:rPr>
        <w:t>ith a 90 d AUC=0.63 and a 1 year AUC</w:t>
      </w:r>
      <w:r w:rsidR="00B75EC7">
        <w:rPr>
          <w:lang w:val="en-GB"/>
        </w:rPr>
        <w:t>=0.65.</w:t>
      </w:r>
    </w:p>
    <w:p w14:paraId="7AD2DF47" w14:textId="5F4761B1" w:rsidR="00B1508B" w:rsidRPr="00182977" w:rsidRDefault="00C73612" w:rsidP="00B1508B">
      <w:pPr>
        <w:spacing w:line="480" w:lineRule="auto"/>
        <w:rPr>
          <w:b/>
          <w:i/>
          <w:lang w:val="en-GB"/>
        </w:rPr>
      </w:pPr>
      <w:r w:rsidRPr="00735C31">
        <w:rPr>
          <w:b/>
          <w:i/>
          <w:lang w:val="en-GB"/>
        </w:rPr>
        <w:t>The RxRisk-V Score</w:t>
      </w:r>
      <w:r w:rsidR="00182977">
        <w:rPr>
          <w:b/>
          <w:i/>
          <w:lang w:val="en-GB"/>
        </w:rPr>
        <w:t xml:space="preserve"> </w:t>
      </w:r>
      <w:r w:rsidR="00B1508B">
        <w:rPr>
          <w:lang w:val="en-GB"/>
        </w:rPr>
        <w:t>per</w:t>
      </w:r>
      <w:r w:rsidR="00751D6F">
        <w:rPr>
          <w:lang w:val="en-GB"/>
        </w:rPr>
        <w:t>formed better than diagnose</w:t>
      </w:r>
      <w:r w:rsidR="00B1508B">
        <w:rPr>
          <w:lang w:val="en-GB"/>
        </w:rPr>
        <w:t xml:space="preserve"> based comorbidity measures (CCI and Elixhauser Score) in predicting 90-day</w:t>
      </w:r>
      <w:r w:rsidR="00B1508B" w:rsidRPr="00B75EC7">
        <w:rPr>
          <w:lang w:val="en-GB"/>
        </w:rPr>
        <w:t xml:space="preserve"> </w:t>
      </w:r>
      <w:r w:rsidR="00B1508B">
        <w:rPr>
          <w:lang w:val="en-GB"/>
        </w:rPr>
        <w:t>mortality</w:t>
      </w:r>
      <w:r w:rsidR="00B1508B" w:rsidRPr="00B1508B">
        <w:rPr>
          <w:lang w:val="en-GB"/>
        </w:rPr>
        <w:t xml:space="preserve"> </w:t>
      </w:r>
      <w:r w:rsidR="00751D6F">
        <w:rPr>
          <w:lang w:val="en-GB"/>
        </w:rPr>
        <w:t>with an AUC= 0.66.</w:t>
      </w:r>
      <w:ins w:id="7" w:author="Anne" w:date="2016-09-22T13:02:00Z">
        <w:r w:rsidR="00F14A7A">
          <w:rPr>
            <w:lang w:val="en-GB"/>
          </w:rPr>
          <w:t xml:space="preserve"> </w:t>
        </w:r>
      </w:ins>
      <w:r w:rsidR="00B1508B">
        <w:rPr>
          <w:lang w:val="en-GB"/>
        </w:rPr>
        <w:t>(See Table 3 A-C.)</w:t>
      </w:r>
      <w:r w:rsidR="00751D6F" w:rsidRPr="00751D6F">
        <w:rPr>
          <w:lang w:val="en-GB"/>
        </w:rPr>
        <w:t xml:space="preserve"> </w:t>
      </w:r>
      <w:r w:rsidR="00751D6F">
        <w:rPr>
          <w:lang w:val="en-GB"/>
        </w:rPr>
        <w:t xml:space="preserve">The RxRisk-V Score </w:t>
      </w:r>
      <w:r w:rsidR="00313A31">
        <w:rPr>
          <w:lang w:val="en-GB"/>
        </w:rPr>
        <w:t>performed</w:t>
      </w:r>
      <w:r w:rsidR="00751D6F">
        <w:rPr>
          <w:lang w:val="en-GB"/>
        </w:rPr>
        <w:t xml:space="preserve"> better in prediciting 90-day and one year mortality </w:t>
      </w:r>
      <w:r w:rsidR="00751D6F" w:rsidRPr="00735C31">
        <w:rPr>
          <w:lang w:val="en-GB"/>
        </w:rPr>
        <w:t>than the</w:t>
      </w:r>
      <w:r w:rsidR="00751D6F">
        <w:rPr>
          <w:lang w:val="en-GB"/>
        </w:rPr>
        <w:t xml:space="preserve"> included dimensions separately.</w:t>
      </w:r>
    </w:p>
    <w:p w14:paraId="47DC59B8" w14:textId="78A812AC" w:rsidR="00C73612" w:rsidRDefault="00C73612" w:rsidP="00EF609D">
      <w:pPr>
        <w:spacing w:line="480" w:lineRule="auto"/>
        <w:rPr>
          <w:b/>
          <w:i/>
          <w:lang w:val="en-GB"/>
        </w:rPr>
      </w:pPr>
      <w:r w:rsidRPr="00735C31">
        <w:rPr>
          <w:b/>
          <w:i/>
          <w:lang w:val="en-GB"/>
        </w:rPr>
        <w:t>The American Society of Anesthesiologists</w:t>
      </w:r>
      <w:r w:rsidR="0070063D">
        <w:rPr>
          <w:b/>
          <w:i/>
          <w:lang w:val="en-GB"/>
        </w:rPr>
        <w:t xml:space="preserve"> physical status classification</w:t>
      </w:r>
    </w:p>
    <w:p w14:paraId="275D8D7D" w14:textId="0DAB0CF6" w:rsidR="0070063D" w:rsidRPr="009A7107" w:rsidRDefault="002A2673" w:rsidP="00EF609D">
      <w:pPr>
        <w:spacing w:line="480" w:lineRule="auto"/>
      </w:pPr>
      <w:r w:rsidRPr="009A7107">
        <w:rPr>
          <w:highlight w:val="yellow"/>
        </w:rPr>
        <w:t>OK</w:t>
      </w:r>
      <w:r w:rsidR="00182977" w:rsidRPr="009A7107">
        <w:rPr>
          <w:highlight w:val="yellow"/>
        </w:rPr>
        <w:t>, tänkte inte på det. M</w:t>
      </w:r>
      <w:r w:rsidRPr="009A7107">
        <w:rPr>
          <w:highlight w:val="yellow"/>
        </w:rPr>
        <w:t>en visst tog vi fram prediktiv</w:t>
      </w:r>
      <w:r w:rsidR="00182977" w:rsidRPr="009A7107">
        <w:rPr>
          <w:highlight w:val="yellow"/>
        </w:rPr>
        <w:t>t värde för ASA variabeln ensam? Annars kan vi ju inte saga att vår slut modell är bättre än ASA ensamt.</w:t>
      </w:r>
    </w:p>
    <w:p w14:paraId="29AE463E" w14:textId="53B8259E" w:rsidR="00BF5D0A" w:rsidRPr="00182977" w:rsidRDefault="004A7CB2" w:rsidP="00EF609D">
      <w:pPr>
        <w:spacing w:line="480" w:lineRule="auto"/>
        <w:rPr>
          <w:b/>
          <w:i/>
          <w:lang w:val="en-GB"/>
        </w:rPr>
      </w:pPr>
      <w:r>
        <w:rPr>
          <w:b/>
          <w:i/>
          <w:lang w:val="en-GB"/>
        </w:rPr>
        <w:t>Age, gender</w:t>
      </w:r>
      <w:r w:rsidR="006E078B">
        <w:rPr>
          <w:b/>
          <w:i/>
          <w:lang w:val="en-GB"/>
        </w:rPr>
        <w:t xml:space="preserve">, ASA score, </w:t>
      </w:r>
      <w:r w:rsidR="00182977">
        <w:rPr>
          <w:b/>
          <w:i/>
          <w:lang w:val="en-GB"/>
        </w:rPr>
        <w:t xml:space="preserve">presence of </w:t>
      </w:r>
      <w:r w:rsidR="006E078B">
        <w:rPr>
          <w:b/>
          <w:i/>
          <w:lang w:val="en-GB"/>
        </w:rPr>
        <w:t xml:space="preserve">heart infarction </w:t>
      </w:r>
      <w:r w:rsidR="00182977">
        <w:rPr>
          <w:b/>
          <w:i/>
          <w:lang w:val="en-GB"/>
        </w:rPr>
        <w:t>or</w:t>
      </w:r>
      <w:r w:rsidR="006E078B">
        <w:rPr>
          <w:b/>
          <w:i/>
          <w:lang w:val="en-GB"/>
        </w:rPr>
        <w:t xml:space="preserve"> renal disease combined</w:t>
      </w:r>
      <w:r w:rsidR="0070063D">
        <w:rPr>
          <w:b/>
          <w:i/>
          <w:lang w:val="en-GB"/>
        </w:rPr>
        <w:t xml:space="preserve"> </w:t>
      </w:r>
      <w:r w:rsidR="00182977">
        <w:rPr>
          <w:b/>
          <w:i/>
          <w:lang w:val="en-GB"/>
        </w:rPr>
        <w:t xml:space="preserve">the last 12 months </w:t>
      </w:r>
      <w:r w:rsidR="0070063D">
        <w:rPr>
          <w:lang w:val="en-GB"/>
        </w:rPr>
        <w:t>After trying combinations of dimensions included in the different comorbidity measures and clinically accessible data we found that the combination of a</w:t>
      </w:r>
      <w:r w:rsidR="0070063D" w:rsidRPr="0070063D">
        <w:rPr>
          <w:lang w:val="en-GB"/>
        </w:rPr>
        <w:t xml:space="preserve">ge, gender, ASA score, </w:t>
      </w:r>
      <w:r w:rsidR="0070063D">
        <w:rPr>
          <w:lang w:val="en-GB"/>
        </w:rPr>
        <w:t xml:space="preserve">presence of </w:t>
      </w:r>
      <w:r w:rsidR="0070063D" w:rsidRPr="0070063D">
        <w:rPr>
          <w:lang w:val="en-GB"/>
        </w:rPr>
        <w:t>heart infarction and renal disease</w:t>
      </w:r>
      <w:r w:rsidR="0070063D">
        <w:rPr>
          <w:lang w:val="en-GB"/>
        </w:rPr>
        <w:t xml:space="preserve"> the last 12 months gave the best prediction strength for 90-day and one year mortality</w:t>
      </w:r>
      <w:r w:rsidR="00D03033">
        <w:rPr>
          <w:lang w:val="en-GB"/>
        </w:rPr>
        <w:t xml:space="preserve">)(AUC = </w:t>
      </w:r>
      <w:r w:rsidR="00D03033" w:rsidRPr="00311C8C">
        <w:rPr>
          <w:lang w:val="en-GB"/>
        </w:rPr>
        <w:t>0.81</w:t>
      </w:r>
      <w:r w:rsidR="00D03033">
        <w:rPr>
          <w:lang w:val="en-GB"/>
        </w:rPr>
        <w:t>)</w:t>
      </w:r>
      <w:r w:rsidR="0070063D">
        <w:rPr>
          <w:lang w:val="en-GB"/>
        </w:rPr>
        <w:t>. (See Table 4</w:t>
      </w:r>
      <w:r w:rsidR="00D03033">
        <w:rPr>
          <w:lang w:val="en-GB"/>
        </w:rPr>
        <w:t xml:space="preserve"> and </w:t>
      </w:r>
      <w:commentRangeStart w:id="8"/>
      <w:r w:rsidR="00D03033">
        <w:rPr>
          <w:lang w:val="en-GB"/>
        </w:rPr>
        <w:t>Figure 2</w:t>
      </w:r>
      <w:commentRangeEnd w:id="8"/>
      <w:r w:rsidR="00D03033">
        <w:rPr>
          <w:rStyle w:val="Kommentarsreferens"/>
          <w:lang w:eastAsia="ja-JP"/>
        </w:rPr>
        <w:commentReference w:id="8"/>
      </w:r>
      <w:r w:rsidR="00D03033" w:rsidRPr="00311C8C" w:rsidDel="00F14A7A">
        <w:rPr>
          <w:lang w:val="en-GB"/>
        </w:rPr>
        <w:t xml:space="preserve"> </w:t>
      </w:r>
      <w:commentRangeStart w:id="9"/>
      <w:del w:id="10" w:author="Anne" w:date="2016-09-22T13:02:00Z">
        <w:r w:rsidR="003147D9" w:rsidRPr="00311C8C" w:rsidDel="00F14A7A">
          <w:rPr>
            <w:lang w:val="en-GB"/>
          </w:rPr>
          <w:delText>34</w:delText>
        </w:r>
        <w:commentRangeEnd w:id="9"/>
        <w:r w:rsidR="00F14A7A" w:rsidDel="00F14A7A">
          <w:rPr>
            <w:rStyle w:val="Kommentarsreferens"/>
            <w:lang w:eastAsia="ja-JP"/>
          </w:rPr>
          <w:commentReference w:id="9"/>
        </w:r>
      </w:del>
      <w:del w:id="11" w:author="Anne" w:date="2016-09-22T12:58:00Z">
        <w:r w:rsidR="003147D9" w:rsidDel="00F14A7A">
          <w:rPr>
            <w:lang w:val="en-GB"/>
          </w:rPr>
          <w:delText xml:space="preserve">, 95 % ci </w:delText>
        </w:r>
        <w:r w:rsidR="003147D9" w:rsidRPr="00311C8C" w:rsidDel="00F14A7A">
          <w:rPr>
            <w:lang w:val="en-GB"/>
          </w:rPr>
          <w:delText>0.7746-0.8521</w:delText>
        </w:r>
      </w:del>
      <w:del w:id="12" w:author="Anne" w:date="2016-09-22T13:02:00Z">
        <w:r w:rsidR="003147D9" w:rsidDel="00F14A7A">
          <w:rPr>
            <w:lang w:val="en-GB"/>
          </w:rPr>
          <w:delText>)</w:delText>
        </w:r>
      </w:del>
      <w:r w:rsidR="003147D9">
        <w:rPr>
          <w:lang w:val="en-GB"/>
        </w:rPr>
        <w:t xml:space="preserve">. </w:t>
      </w:r>
      <w:r w:rsidR="009A7107">
        <w:rPr>
          <w:lang w:val="en-GB"/>
        </w:rPr>
        <w:t xml:space="preserve"> Adding socioeconomic variables such as education level and civil status increased marginally the predictive power to 0.82, an insignificant increase (p =</w:t>
      </w:r>
      <w:r w:rsidR="009A7107" w:rsidRPr="009A7107">
        <w:rPr>
          <w:lang w:val="en-GB"/>
        </w:rPr>
        <w:t>0.287</w:t>
      </w:r>
      <w:r w:rsidR="009A7107">
        <w:rPr>
          <w:lang w:val="en-GB"/>
        </w:rPr>
        <w:t>).</w:t>
      </w:r>
      <w:bookmarkStart w:id="13" w:name="_GoBack"/>
      <w:bookmarkEnd w:id="13"/>
      <w:r w:rsidR="009A7107">
        <w:rPr>
          <w:lang w:val="en-GB"/>
        </w:rPr>
        <w:t xml:space="preserve">  </w:t>
      </w:r>
    </w:p>
    <w:p w14:paraId="61D3CD46" w14:textId="77777777" w:rsidR="002C6448" w:rsidRDefault="002C6448">
      <w:pPr>
        <w:rPr>
          <w:rFonts w:asciiTheme="majorHAnsi" w:eastAsiaTheme="majorEastAsia" w:hAnsiTheme="majorHAnsi" w:cstheme="majorBidi"/>
          <w:b/>
          <w:bCs/>
          <w:color w:val="345A8A" w:themeColor="accent1" w:themeShade="B5"/>
          <w:sz w:val="32"/>
          <w:szCs w:val="32"/>
          <w:lang w:val="en-GB"/>
        </w:rPr>
      </w:pPr>
      <w:r>
        <w:rPr>
          <w:lang w:val="en-GB"/>
        </w:rPr>
        <w:br w:type="page"/>
      </w:r>
    </w:p>
    <w:p w14:paraId="799BC0C2" w14:textId="1AF27088" w:rsidR="00E61BF2" w:rsidRPr="00735C31" w:rsidRDefault="009749F1" w:rsidP="00FD6657">
      <w:pPr>
        <w:pStyle w:val="Rubrik1"/>
        <w:spacing w:line="480" w:lineRule="auto"/>
        <w:rPr>
          <w:lang w:val="en-GB"/>
        </w:rPr>
      </w:pPr>
      <w:r w:rsidRPr="00735C31">
        <w:rPr>
          <w:lang w:val="en-GB"/>
        </w:rPr>
        <w:t>Discussion</w:t>
      </w:r>
    </w:p>
    <w:p w14:paraId="6359E8A2" w14:textId="1CB53BDE" w:rsidR="002C6448" w:rsidRDefault="002C6448" w:rsidP="002C6448">
      <w:pPr>
        <w:pStyle w:val="Rubrik2"/>
      </w:pPr>
      <w:r>
        <w:t>The impact of comorbidity on early postoperative mortality after THA</w:t>
      </w:r>
    </w:p>
    <w:p w14:paraId="0FCCBB0B" w14:textId="4EB9D7B9" w:rsidR="002C6448" w:rsidRPr="00A5245B" w:rsidRDefault="002C6448" w:rsidP="002C6448">
      <w:pPr>
        <w:spacing w:line="480" w:lineRule="auto"/>
        <w:rPr>
          <w:lang w:val="en-GB"/>
        </w:rPr>
      </w:pPr>
      <w:r>
        <w:rPr>
          <w:rFonts w:eastAsia="Arial" w:cs="Arial"/>
          <w:lang w:val="en-GB"/>
        </w:rPr>
        <w:t xml:space="preserve">In this nation wide cohort study we wanted to investigate the performance of commonly used </w:t>
      </w:r>
      <w:r w:rsidRPr="00735C31">
        <w:rPr>
          <w:lang w:val="en-GB"/>
        </w:rPr>
        <w:t xml:space="preserve">diagnosed based comorbidity coding algorithms (i.e. </w:t>
      </w:r>
      <w:r w:rsidR="002F0244">
        <w:rPr>
          <w:lang w:val="en-GB"/>
        </w:rPr>
        <w:t xml:space="preserve">CCI and </w:t>
      </w:r>
      <w:r w:rsidRPr="00735C31">
        <w:rPr>
          <w:lang w:val="en-GB"/>
        </w:rPr>
        <w:t>Elixhauser Score</w:t>
      </w:r>
      <w:r>
        <w:rPr>
          <w:lang w:val="en-GB"/>
        </w:rPr>
        <w:t>), an increasingly used prescription based</w:t>
      </w:r>
      <w:r w:rsidRPr="00547AE5">
        <w:rPr>
          <w:lang w:val="en-GB"/>
        </w:rPr>
        <w:t xml:space="preserve"> </w:t>
      </w:r>
      <w:r>
        <w:rPr>
          <w:lang w:val="en-GB"/>
        </w:rPr>
        <w:t>comorbidity coding algorithm</w:t>
      </w:r>
      <w:r w:rsidRPr="00735C31">
        <w:rPr>
          <w:lang w:val="en-GB"/>
        </w:rPr>
        <w:t xml:space="preserve"> </w:t>
      </w:r>
      <w:r>
        <w:rPr>
          <w:lang w:val="en-GB"/>
        </w:rPr>
        <w:t xml:space="preserve">(i.e. </w:t>
      </w:r>
      <w:r w:rsidRPr="00735C31">
        <w:rPr>
          <w:lang w:val="en-GB"/>
        </w:rPr>
        <w:t>RxRisk-V)</w:t>
      </w:r>
      <w:r>
        <w:rPr>
          <w:lang w:val="en-GB"/>
        </w:rPr>
        <w:t xml:space="preserve"> with a clinically widely used comorbidity measures (i.e. ASA) with adjustment for other relevant factors </w:t>
      </w:r>
      <w:r w:rsidR="00A5245B">
        <w:rPr>
          <w:lang w:val="en-GB"/>
        </w:rPr>
        <w:t xml:space="preserve">such as </w:t>
      </w:r>
      <w:r>
        <w:rPr>
          <w:lang w:val="en-GB"/>
        </w:rPr>
        <w:t>age, gender and socioeconomic background</w:t>
      </w:r>
      <w:r w:rsidRPr="00735C31">
        <w:rPr>
          <w:lang w:val="en-GB"/>
        </w:rPr>
        <w:t xml:space="preserve">. </w:t>
      </w:r>
      <w:r>
        <w:rPr>
          <w:rFonts w:eastAsia="Arial" w:cs="Arial"/>
          <w:lang w:val="en-GB"/>
        </w:rPr>
        <w:t xml:space="preserve">We found that the </w:t>
      </w:r>
      <w:r w:rsidR="00E26A46">
        <w:rPr>
          <w:rFonts w:eastAsia="Arial" w:cs="Arial"/>
          <w:lang w:val="en-GB"/>
        </w:rPr>
        <w:t xml:space="preserve">original </w:t>
      </w:r>
      <w:r>
        <w:rPr>
          <w:rFonts w:eastAsia="Arial" w:cs="Arial"/>
          <w:lang w:val="en-GB"/>
        </w:rPr>
        <w:t xml:space="preserve">CCI </w:t>
      </w:r>
      <w:r w:rsidR="00E26A46">
        <w:rPr>
          <w:rFonts w:eastAsia="Arial" w:cs="Arial"/>
          <w:lang w:val="en-GB"/>
        </w:rPr>
        <w:t xml:space="preserve">(AUC 0.65) </w:t>
      </w:r>
      <w:r>
        <w:rPr>
          <w:rFonts w:eastAsia="Arial" w:cs="Arial"/>
          <w:lang w:val="en-GB"/>
        </w:rPr>
        <w:t>performed somewhat better than the Elixh</w:t>
      </w:r>
      <w:r w:rsidR="00E26A46">
        <w:rPr>
          <w:rFonts w:eastAsia="Arial" w:cs="Arial"/>
          <w:lang w:val="en-GB"/>
        </w:rPr>
        <w:t>a</w:t>
      </w:r>
      <w:r>
        <w:rPr>
          <w:rFonts w:eastAsia="Arial" w:cs="Arial"/>
          <w:lang w:val="en-GB"/>
        </w:rPr>
        <w:t>user Score</w:t>
      </w:r>
      <w:r w:rsidR="00E26A46">
        <w:rPr>
          <w:rFonts w:eastAsia="Arial" w:cs="Arial"/>
          <w:lang w:val="en-GB"/>
        </w:rPr>
        <w:t xml:space="preserve"> (AUC 0.63) in predicting 90 day mortality but in predictin</w:t>
      </w:r>
      <w:r w:rsidR="00237E4B">
        <w:rPr>
          <w:rFonts w:eastAsia="Arial" w:cs="Arial"/>
          <w:lang w:val="en-GB"/>
        </w:rPr>
        <w:t>g</w:t>
      </w:r>
      <w:r w:rsidR="00E26A46">
        <w:rPr>
          <w:rFonts w:eastAsia="Arial" w:cs="Arial"/>
          <w:lang w:val="en-GB"/>
        </w:rPr>
        <w:t xml:space="preserve"> 1 year mortality the performed equally (AUC 0.65)</w:t>
      </w:r>
      <w:r>
        <w:rPr>
          <w:rFonts w:eastAsia="Arial" w:cs="Arial"/>
          <w:lang w:val="en-GB"/>
        </w:rPr>
        <w:t xml:space="preserve">. </w:t>
      </w:r>
      <w:r w:rsidR="00E26A46" w:rsidRPr="00E26A46">
        <w:rPr>
          <w:lang w:val="en-GB"/>
        </w:rPr>
        <w:t xml:space="preserve">The </w:t>
      </w:r>
      <w:r w:rsidR="00E26A46">
        <w:rPr>
          <w:lang w:val="en-GB"/>
        </w:rPr>
        <w:t xml:space="preserve">prescription based </w:t>
      </w:r>
      <w:r w:rsidR="00E26A46" w:rsidRPr="00E26A46">
        <w:rPr>
          <w:lang w:val="en-GB"/>
        </w:rPr>
        <w:t>RxRisk-V Score</w:t>
      </w:r>
      <w:r w:rsidR="00E26A46">
        <w:rPr>
          <w:b/>
          <w:i/>
          <w:lang w:val="en-GB"/>
        </w:rPr>
        <w:t xml:space="preserve"> </w:t>
      </w:r>
      <w:r w:rsidR="00E26A46">
        <w:rPr>
          <w:lang w:val="en-GB"/>
        </w:rPr>
        <w:t xml:space="preserve">performed better than the diagnose based comorbidity </w:t>
      </w:r>
      <w:r w:rsidR="00237E4B">
        <w:rPr>
          <w:lang w:val="en-GB"/>
        </w:rPr>
        <w:t>scores</w:t>
      </w:r>
      <w:r w:rsidR="00E26A46">
        <w:rPr>
          <w:lang w:val="en-GB"/>
        </w:rPr>
        <w:t xml:space="preserve"> (CCI and Elixhauser Score) in predicting 90-day</w:t>
      </w:r>
      <w:r w:rsidR="00E26A46" w:rsidRPr="00B75EC7">
        <w:rPr>
          <w:lang w:val="en-GB"/>
        </w:rPr>
        <w:t xml:space="preserve"> </w:t>
      </w:r>
      <w:r w:rsidR="00E26A46">
        <w:rPr>
          <w:lang w:val="en-GB"/>
        </w:rPr>
        <w:t>mortality</w:t>
      </w:r>
      <w:r w:rsidR="00237E4B">
        <w:rPr>
          <w:lang w:val="en-GB"/>
        </w:rPr>
        <w:t xml:space="preserve"> with an AUC of 0.66 but worse in predicting one year mortality (AUC 0.62).</w:t>
      </w:r>
      <w:r w:rsidR="00E26A46" w:rsidRPr="00B1508B">
        <w:rPr>
          <w:lang w:val="en-GB"/>
        </w:rPr>
        <w:t xml:space="preserve"> </w:t>
      </w:r>
      <w:r>
        <w:rPr>
          <w:rFonts w:eastAsia="Arial" w:cs="Arial"/>
          <w:lang w:val="en-GB"/>
        </w:rPr>
        <w:t xml:space="preserve">This </w:t>
      </w:r>
      <w:r w:rsidR="00292F74">
        <w:rPr>
          <w:rFonts w:eastAsia="Arial" w:cs="Arial"/>
          <w:lang w:val="en-GB"/>
        </w:rPr>
        <w:t xml:space="preserve">differs from </w:t>
      </w:r>
      <w:r>
        <w:rPr>
          <w:rFonts w:eastAsia="Arial" w:cs="Arial"/>
          <w:lang w:val="en-GB"/>
        </w:rPr>
        <w:t xml:space="preserve">earlier findings by Inacio </w:t>
      </w:r>
      <w:r w:rsidR="00292F74">
        <w:rPr>
          <w:rFonts w:eastAsia="Arial" w:cs="Arial"/>
          <w:lang w:val="en-GB"/>
        </w:rPr>
        <w:t>where the</w:t>
      </w:r>
      <w:r w:rsidR="006D4C99">
        <w:rPr>
          <w:rFonts w:eastAsia="Arial" w:cs="Arial"/>
          <w:lang w:val="en-GB"/>
        </w:rPr>
        <w:t xml:space="preserve"> Rx</w:t>
      </w:r>
      <w:r w:rsidR="00292F74">
        <w:rPr>
          <w:rFonts w:eastAsia="Arial" w:cs="Arial"/>
          <w:lang w:val="en-GB"/>
        </w:rPr>
        <w:t>Risk-V did not perform as well as the CCI and Elixhauser Score</w:t>
      </w:r>
      <w:r w:rsidR="001715F9">
        <w:rPr>
          <w:rFonts w:eastAsia="Arial" w:cs="Arial"/>
          <w:lang w:val="en-GB"/>
        </w:rPr>
        <w:t xml:space="preserve"> and where the C- values generally were higher than in our study</w:t>
      </w:r>
      <w:r>
        <w:rPr>
          <w:rFonts w:eastAsia="Arial" w:cs="Arial"/>
          <w:lang w:val="en-GB"/>
        </w:rPr>
        <w:t>.</w:t>
      </w:r>
      <w:r>
        <w:rPr>
          <w:rFonts w:eastAsia="Arial" w:cs="Arial"/>
          <w:lang w:val="en-GB"/>
        </w:rPr>
        <w:fldChar w:fldCharType="begin">
          <w:fldData xml:space="preserve">PEVuZE5vdGU+PENpdGU+PEF1dGhvcj5JbmFjaW88L0F1dGhvcj48WWVhcj4yMDE2PC9ZZWFyPjxS
ZWNOdW0+MTMyNDwvUmVjTnVtPjxEaXNwbGF5VGV4dD4oMTQpPC9EaXNwbGF5VGV4dD48cmVjb3Jk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Pr>
          <w:rFonts w:eastAsia="Arial" w:cs="Arial"/>
          <w:lang w:val="en-GB"/>
        </w:rPr>
        <w:instrText xml:space="preserve"> ADDIN EN.CITE </w:instrText>
      </w:r>
      <w:r>
        <w:rPr>
          <w:rFonts w:eastAsia="Arial" w:cs="Arial"/>
          <w:lang w:val="en-GB"/>
        </w:rPr>
        <w:fldChar w:fldCharType="begin">
          <w:fldData xml:space="preserve">PEVuZE5vdGU+PENpdGU+PEF1dGhvcj5JbmFjaW88L0F1dGhvcj48WWVhcj4yMDE2PC9ZZWFyPjxS
ZWNOdW0+MTMyNDwvUmVjTnVtPjxEaXNwbGF5VGV4dD4oMTQpPC9EaXNwbGF5VGV4dD48cmVjb3Jk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Pr>
          <w:rFonts w:eastAsia="Arial" w:cs="Arial"/>
          <w:lang w:val="en-GB"/>
        </w:rPr>
        <w:instrText xml:space="preserve"> ADDIN EN.CITE.DATA </w:instrText>
      </w:r>
      <w:r>
        <w:rPr>
          <w:rFonts w:eastAsia="Arial" w:cs="Arial"/>
          <w:lang w:val="en-GB"/>
        </w:rPr>
      </w:r>
      <w:r>
        <w:rPr>
          <w:rFonts w:eastAsia="Arial" w:cs="Arial"/>
          <w:lang w:val="en-GB"/>
        </w:rPr>
        <w:fldChar w:fldCharType="end"/>
      </w:r>
      <w:r>
        <w:rPr>
          <w:rFonts w:eastAsia="Arial" w:cs="Arial"/>
          <w:lang w:val="en-GB"/>
        </w:rPr>
      </w:r>
      <w:r>
        <w:rPr>
          <w:rFonts w:eastAsia="Arial" w:cs="Arial"/>
          <w:lang w:val="en-GB"/>
        </w:rPr>
        <w:fldChar w:fldCharType="separate"/>
      </w:r>
      <w:r>
        <w:rPr>
          <w:rFonts w:eastAsia="Arial" w:cs="Arial"/>
          <w:noProof/>
          <w:lang w:val="en-GB"/>
        </w:rPr>
        <w:t>(</w:t>
      </w:r>
      <w:hyperlink w:anchor="_ENREF_14" w:tooltip="Inacio, 2016 #1324" w:history="1">
        <w:r w:rsidR="00AE75EA">
          <w:rPr>
            <w:rFonts w:eastAsia="Arial" w:cs="Arial"/>
            <w:noProof/>
            <w:lang w:val="en-GB"/>
          </w:rPr>
          <w:t>14</w:t>
        </w:r>
      </w:hyperlink>
      <w:r>
        <w:rPr>
          <w:rFonts w:eastAsia="Arial" w:cs="Arial"/>
          <w:noProof/>
          <w:lang w:val="en-GB"/>
        </w:rPr>
        <w:t>)</w:t>
      </w:r>
      <w:r>
        <w:rPr>
          <w:rFonts w:eastAsia="Arial" w:cs="Arial"/>
          <w:lang w:val="en-GB"/>
        </w:rPr>
        <w:fldChar w:fldCharType="end"/>
      </w:r>
      <w:r w:rsidR="006D4C99">
        <w:rPr>
          <w:rFonts w:eastAsia="Arial" w:cs="Arial"/>
          <w:lang w:val="en-GB"/>
        </w:rPr>
        <w:t xml:space="preserve"> The study population of our study was younger and included more women and we only included diagnoses and prescriptions registered one year prior to surgery which perhaps could at least partly explain the differences in the results.</w:t>
      </w:r>
    </w:p>
    <w:p w14:paraId="396154A5" w14:textId="77777777" w:rsidR="00691594" w:rsidRDefault="00691594" w:rsidP="007D5D88">
      <w:pPr>
        <w:spacing w:line="480" w:lineRule="auto"/>
        <w:rPr>
          <w:rFonts w:eastAsia="Arial" w:cs="Arial"/>
          <w:lang w:val="en-GB"/>
        </w:rPr>
      </w:pPr>
    </w:p>
    <w:p w14:paraId="22222E7B" w14:textId="01491A30" w:rsidR="007D5D88" w:rsidRDefault="00FD214A" w:rsidP="007D5D88">
      <w:pPr>
        <w:spacing w:line="480" w:lineRule="auto"/>
        <w:rPr>
          <w:rFonts w:eastAsia="Arial" w:cs="Arial"/>
          <w:lang w:val="en-GB"/>
        </w:rPr>
      </w:pPr>
      <w:r>
        <w:rPr>
          <w:rFonts w:eastAsia="Arial" w:cs="Arial"/>
          <w:lang w:val="en-GB"/>
        </w:rPr>
        <w:t>Comorbidities are known to influence the outcome after THA</w:t>
      </w:r>
      <w:r w:rsidR="00B27ACC">
        <w:rPr>
          <w:rFonts w:eastAsia="Arial" w:cs="Arial"/>
          <w:lang w:val="en-GB"/>
        </w:rPr>
        <w:t>.</w:t>
      </w:r>
      <w:r w:rsidR="007D5D88">
        <w:rPr>
          <w:rFonts w:eastAsia="Arial" w:cs="Arial"/>
          <w:lang w:val="en-GB"/>
        </w:rPr>
        <w:fldChar w:fldCharType="begin">
          <w:fldData xml:space="preserve">PEVuZE5vdGU+PENpdGU+PEF1dGhvcj5Hb3Jkb248L0F1dGhvcj48WWVhcj4yMDEzPC9ZZWFyPjxS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</w:fldData>
        </w:fldChar>
      </w:r>
      <w:r w:rsidR="00524252">
        <w:rPr>
          <w:rFonts w:eastAsia="Arial" w:cs="Arial"/>
          <w:lang w:val="en-GB"/>
        </w:rPr>
        <w:instrText xml:space="preserve"> ADDIN EN.CITE </w:instrText>
      </w:r>
      <w:r w:rsidR="00524252">
        <w:rPr>
          <w:rFonts w:eastAsia="Arial" w:cs="Arial"/>
          <w:lang w:val="en-GB"/>
        </w:rPr>
        <w:fldChar w:fldCharType="begin">
          <w:fldData xml:space="preserve">PEVuZE5vdGU+PENpdGU+PEF1dGhvcj5Hb3Jkb248L0F1dGhvcj48WWVhcj4yMDEzPC9ZZWFyPjxS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</w:fldData>
        </w:fldChar>
      </w:r>
      <w:r w:rsidR="00524252">
        <w:rPr>
          <w:rFonts w:eastAsia="Arial" w:cs="Arial"/>
          <w:lang w:val="en-GB"/>
        </w:rPr>
        <w:instrText xml:space="preserve"> ADDIN EN.CITE.DATA </w:instrText>
      </w:r>
      <w:r w:rsidR="00524252">
        <w:rPr>
          <w:rFonts w:eastAsia="Arial" w:cs="Arial"/>
          <w:lang w:val="en-GB"/>
        </w:rPr>
      </w:r>
      <w:r w:rsidR="00524252">
        <w:rPr>
          <w:rFonts w:eastAsia="Arial" w:cs="Arial"/>
          <w:lang w:val="en-GB"/>
        </w:rPr>
        <w:fldChar w:fldCharType="end"/>
      </w:r>
      <w:r w:rsidR="007D5D88">
        <w:rPr>
          <w:rFonts w:eastAsia="Arial" w:cs="Arial"/>
          <w:lang w:val="en-GB"/>
        </w:rPr>
      </w:r>
      <w:r w:rsidR="007D5D88">
        <w:rPr>
          <w:rFonts w:eastAsia="Arial" w:cs="Arial"/>
          <w:lang w:val="en-GB"/>
        </w:rPr>
        <w:fldChar w:fldCharType="separate"/>
      </w:r>
      <w:r w:rsidR="00524252">
        <w:rPr>
          <w:rFonts w:eastAsia="Arial" w:cs="Arial"/>
          <w:noProof/>
          <w:lang w:val="en-GB"/>
        </w:rPr>
        <w:t>(</w:t>
      </w:r>
      <w:hyperlink w:anchor="_ENREF_5" w:tooltip="Gordon, 2013 #255" w:history="1">
        <w:r w:rsidR="00AE75EA">
          <w:rPr>
            <w:rFonts w:eastAsia="Arial" w:cs="Arial"/>
            <w:noProof/>
            <w:lang w:val="en-GB"/>
          </w:rPr>
          <w:t>5</w:t>
        </w:r>
      </w:hyperlink>
      <w:r w:rsidR="00524252">
        <w:rPr>
          <w:rFonts w:eastAsia="Arial" w:cs="Arial"/>
          <w:noProof/>
          <w:lang w:val="en-GB"/>
        </w:rPr>
        <w:t xml:space="preserve">, </w:t>
      </w:r>
      <w:hyperlink w:anchor="_ENREF_11" w:tooltip="Inacio, 2015 #1225" w:history="1">
        <w:r w:rsidR="00AE75EA">
          <w:rPr>
            <w:rFonts w:eastAsia="Arial" w:cs="Arial"/>
            <w:noProof/>
            <w:lang w:val="en-GB"/>
          </w:rPr>
          <w:t>11</w:t>
        </w:r>
      </w:hyperlink>
      <w:r w:rsidR="00524252">
        <w:rPr>
          <w:rFonts w:eastAsia="Arial" w:cs="Arial"/>
          <w:noProof/>
          <w:lang w:val="en-GB"/>
        </w:rPr>
        <w:t xml:space="preserve">, </w:t>
      </w:r>
      <w:hyperlink w:anchor="_ENREF_12" w:tooltip="Hofstede, 2016 #1310" w:history="1">
        <w:r w:rsidR="00AE75EA">
          <w:rPr>
            <w:rFonts w:eastAsia="Arial" w:cs="Arial"/>
            <w:noProof/>
            <w:lang w:val="en-GB"/>
          </w:rPr>
          <w:t>12</w:t>
        </w:r>
      </w:hyperlink>
      <w:r w:rsidR="00524252">
        <w:rPr>
          <w:rFonts w:eastAsia="Arial" w:cs="Arial"/>
          <w:noProof/>
          <w:lang w:val="en-GB"/>
        </w:rPr>
        <w:t>)</w:t>
      </w:r>
      <w:r w:rsidR="007D5D88">
        <w:rPr>
          <w:rFonts w:eastAsia="Arial" w:cs="Arial"/>
          <w:lang w:val="en-GB"/>
        </w:rPr>
        <w:fldChar w:fldCharType="end"/>
      </w:r>
      <w:r w:rsidR="00B27ACC">
        <w:rPr>
          <w:rFonts w:eastAsia="Arial" w:cs="Arial"/>
          <w:lang w:val="en-GB"/>
        </w:rPr>
        <w:t xml:space="preserve"> In order </w:t>
      </w:r>
      <w:r w:rsidR="002F0244">
        <w:rPr>
          <w:rFonts w:eastAsia="Arial" w:cs="Arial"/>
          <w:lang w:val="en-GB"/>
        </w:rPr>
        <w:t xml:space="preserve">to </w:t>
      </w:r>
      <w:r w:rsidR="006F3EB1">
        <w:rPr>
          <w:rFonts w:eastAsia="Arial" w:cs="Arial"/>
          <w:lang w:val="en-GB"/>
        </w:rPr>
        <w:t>include the effect of comorbidity</w:t>
      </w:r>
      <w:r w:rsidR="00B27ACC">
        <w:rPr>
          <w:rFonts w:eastAsia="Arial" w:cs="Arial"/>
          <w:lang w:val="en-GB"/>
        </w:rPr>
        <w:t xml:space="preserve"> in research different</w:t>
      </w:r>
      <w:r w:rsidR="00F77990">
        <w:rPr>
          <w:rFonts w:eastAsia="Arial" w:cs="Arial"/>
          <w:lang w:val="en-GB"/>
        </w:rPr>
        <w:t xml:space="preserve"> comorbidity measures are used; e</w:t>
      </w:r>
      <w:r w:rsidR="00B27ACC">
        <w:rPr>
          <w:rFonts w:eastAsia="Arial" w:cs="Arial"/>
          <w:lang w:val="en-GB"/>
        </w:rPr>
        <w:t xml:space="preserve">ither diagnosed based or prescription based. </w:t>
      </w:r>
      <w:r w:rsidR="007D5D88">
        <w:rPr>
          <w:rFonts w:eastAsia="Arial" w:cs="Arial"/>
          <w:lang w:val="en-GB"/>
        </w:rPr>
        <w:t xml:space="preserve">However, these comorbidity measures are not used in clinical settings and </w:t>
      </w:r>
      <w:r w:rsidR="006F3EB1">
        <w:rPr>
          <w:rFonts w:eastAsia="Arial" w:cs="Arial"/>
          <w:lang w:val="en-GB"/>
        </w:rPr>
        <w:t>not seldom they</w:t>
      </w:r>
      <w:r w:rsidR="007D5D88">
        <w:rPr>
          <w:rFonts w:eastAsia="Arial" w:cs="Arial"/>
          <w:lang w:val="en-GB"/>
        </w:rPr>
        <w:t xml:space="preserve"> demand a merge of information from several data sources.</w:t>
      </w:r>
      <w:r w:rsidR="001A0CE0">
        <w:rPr>
          <w:rFonts w:eastAsia="Arial" w:cs="Arial"/>
          <w:lang w:val="en-GB"/>
        </w:rPr>
        <w:t xml:space="preserve"> Patient administrative data are easily accessible to researchers but are known to be incomplete. </w:t>
      </w:r>
      <w:r w:rsidR="00691594">
        <w:rPr>
          <w:rFonts w:eastAsia="Arial" w:cs="Arial"/>
          <w:lang w:val="en-GB"/>
        </w:rPr>
        <w:t>Coding</w:t>
      </w:r>
      <w:r w:rsidR="00AA7584">
        <w:rPr>
          <w:rFonts w:eastAsia="Arial" w:cs="Arial"/>
          <w:lang w:val="en-GB"/>
        </w:rPr>
        <w:t xml:space="preserve"> error</w:t>
      </w:r>
      <w:r w:rsidR="00691594">
        <w:rPr>
          <w:rFonts w:eastAsia="Arial" w:cs="Arial"/>
          <w:lang w:val="en-GB"/>
        </w:rPr>
        <w:t>s</w:t>
      </w:r>
      <w:r w:rsidR="00AA7584">
        <w:rPr>
          <w:rFonts w:eastAsia="Arial" w:cs="Arial"/>
          <w:lang w:val="en-GB"/>
        </w:rPr>
        <w:t xml:space="preserve"> and underreporting of certain conditions</w:t>
      </w:r>
      <w:r w:rsidR="00691594">
        <w:rPr>
          <w:rFonts w:eastAsia="Arial" w:cs="Arial"/>
          <w:lang w:val="en-GB"/>
        </w:rPr>
        <w:t xml:space="preserve"> are common.</w:t>
      </w:r>
      <w:r w:rsidR="00691594">
        <w:rPr>
          <w:rFonts w:eastAsia="Arial" w:cs="Arial"/>
          <w:lang w:val="en-GB"/>
        </w:rPr>
        <w:fldChar w:fldCharType="begin"/>
      </w:r>
      <w:r w:rsidR="00691594">
        <w:rPr>
          <w:rFonts w:eastAsia="Arial" w:cs="Arial"/>
          <w:lang w:val="en-GB"/>
        </w:rPr>
        <w:instrText xml:space="preserve"> ADDIN EN.CITE &lt;EndNote&gt;&lt;Cite&gt;&lt;Author&gt;Bozic&lt;/Author&gt;&lt;Year&gt;2013&lt;/Year&gt;&lt;RecNum&gt;1347&lt;/RecNum&gt;&lt;DisplayText&gt;(13)&lt;/DisplayText&gt;&lt;record&gt;&lt;rec-number&gt;1347&lt;/rec-number&gt;&lt;foreign-keys&gt;&lt;key app="EN" db-id="ewta200xk99rtmefz2kvtzshf0adzttzzex9"&gt;1347&lt;/key&gt;&lt;/foreign-keys&gt;&lt;ref-type name="Journal Article"&gt;17&lt;/ref-type&gt;&lt;contributors&gt;&lt;authors&gt;&lt;author&gt;Bozic, K. J.&lt;/author&gt;&lt;author&gt;Bashyal, R. K.&lt;/author&gt;&lt;author&gt;Anthony, S. G.&lt;/author&gt;&lt;author&gt;Chiu, V.&lt;/author&gt;&lt;author&gt;Shulman, B.&lt;/author&gt;&lt;author&gt;Rubash, H. E.&lt;/author&gt;&lt;/authors&gt;&lt;/contributors&gt;&lt;auth-address&gt;Department of Orthopaedic Surgery, University of California, San Francisco, CA, USA. kevin.bozic@ucsf.edu&lt;/auth-address&gt;&lt;titles&gt;&lt;title&gt;Is administratively coded comorbidity and complication data in total joint arthroplasty valid?&lt;/title&gt;&lt;secondary-title&gt;Clin Orthop Relat Res&lt;/secondary-title&gt;&lt;alt-title&gt;Clinical orthopaedics and related research&lt;/alt-title&gt;&lt;/titles&gt;&lt;periodical&gt;&lt;full-title&gt;Clin Orthop Relat Res&lt;/full-title&gt;&lt;abbr-1&gt;Clinical orthopaedics and related research&lt;/abbr-1&gt;&lt;/periodical&gt;&lt;alt-periodical&gt;&lt;full-title&gt;Clin Orthop Relat Res&lt;/full-title&gt;&lt;abbr-1&gt;Clinical orthopaedics and related research&lt;/abbr-1&gt;&lt;/alt-periodical&gt;&lt;pages&gt;201-5&lt;/pages&gt;&lt;volume&gt;471&lt;/volume&gt;&lt;number&gt;1&lt;/number&gt;&lt;keywords&gt;&lt;keyword&gt;Arthritis/*complications&lt;/keyword&gt;&lt;keyword&gt;*Arthroplasty, Replacement&lt;/keyword&gt;&lt;keyword&gt;Cardiovascular Diseases/*complications&lt;/keyword&gt;&lt;keyword&gt;*Clinical Coding&lt;/keyword&gt;&lt;keyword&gt;Diabetes Mellitus, Type 2/*complications&lt;/keyword&gt;&lt;keyword&gt;Forms and Records Control&lt;/keyword&gt;&lt;keyword&gt;*Hospital Records&lt;/keyword&gt;&lt;keyword&gt;Humans&lt;/keyword&gt;&lt;/keywords&gt;&lt;dates&gt;&lt;year&gt;2013&lt;/year&gt;&lt;pub-dates&gt;&lt;date&gt;Jan&lt;/date&gt;&lt;/pub-dates&gt;&lt;/dates&gt;&lt;isbn&gt;1528-1132 (Electronic)&amp;#xD;0009-921X (Linking)&lt;/isbn&gt;&lt;accession-num&gt;22528384&lt;/accession-num&gt;&lt;urls&gt;&lt;related-urls&gt;&lt;url&gt;http://www.ncbi.nlm.nih.gov/pubmed/22528384&lt;/url&gt;&lt;/related-urls&gt;&lt;/urls&gt;&lt;custom2&gt;3528892&lt;/custom2&gt;&lt;electronic-resource-num&gt;10.1007/s11999-012-2352-1&lt;/electronic-resource-num&gt;&lt;/record&gt;&lt;/Cite&gt;&lt;/EndNote&gt;</w:instrText>
      </w:r>
      <w:r w:rsidR="00691594">
        <w:rPr>
          <w:rFonts w:eastAsia="Arial" w:cs="Arial"/>
          <w:lang w:val="en-GB"/>
        </w:rPr>
        <w:fldChar w:fldCharType="separate"/>
      </w:r>
      <w:r w:rsidR="00691594">
        <w:rPr>
          <w:rFonts w:eastAsia="Arial" w:cs="Arial"/>
          <w:noProof/>
          <w:lang w:val="en-GB"/>
        </w:rPr>
        <w:t>(</w:t>
      </w:r>
      <w:hyperlink w:anchor="_ENREF_13" w:tooltip="Bozic, 2013 #1347" w:history="1">
        <w:r w:rsidR="00AE75EA">
          <w:rPr>
            <w:rFonts w:eastAsia="Arial" w:cs="Arial"/>
            <w:noProof/>
            <w:lang w:val="en-GB"/>
          </w:rPr>
          <w:t>13</w:t>
        </w:r>
      </w:hyperlink>
      <w:r w:rsidR="00691594">
        <w:rPr>
          <w:rFonts w:eastAsia="Arial" w:cs="Arial"/>
          <w:noProof/>
          <w:lang w:val="en-GB"/>
        </w:rPr>
        <w:t>)</w:t>
      </w:r>
      <w:r w:rsidR="00691594">
        <w:rPr>
          <w:rFonts w:eastAsia="Arial" w:cs="Arial"/>
          <w:lang w:val="en-GB"/>
        </w:rPr>
        <w:fldChar w:fldCharType="end"/>
      </w:r>
    </w:p>
    <w:p w14:paraId="6A2DEBA0" w14:textId="1C0BAF0C" w:rsidR="00547AE5" w:rsidRDefault="00830562" w:rsidP="00AA1A0B">
      <w:pPr>
        <w:spacing w:line="480" w:lineRule="auto"/>
        <w:rPr>
          <w:rFonts w:eastAsia="Arial" w:cs="Arial"/>
          <w:lang w:val="en-GB"/>
        </w:rPr>
      </w:pPr>
      <w:r w:rsidRPr="00830562">
        <w:rPr>
          <w:rFonts w:eastAsia="Arial" w:cs="Arial"/>
          <w:highlight w:val="yellow"/>
          <w:lang w:val="en-GB"/>
        </w:rPr>
        <w:t>ASA</w:t>
      </w:r>
    </w:p>
    <w:p w14:paraId="071B6AB4" w14:textId="1E8AEB7F" w:rsidR="00830562" w:rsidRDefault="00830562" w:rsidP="00830562">
      <w:pPr>
        <w:pStyle w:val="Rubrik2"/>
      </w:pPr>
      <w:r>
        <w:t>The prediction strength</w:t>
      </w:r>
    </w:p>
    <w:p w14:paraId="2AAE86FE" w14:textId="79F3E6D7" w:rsidR="00830562" w:rsidRDefault="001D41A1" w:rsidP="00830562">
      <w:pPr>
        <w:spacing w:line="480" w:lineRule="auto"/>
        <w:rPr>
          <w:lang w:val="en-GB"/>
        </w:rPr>
      </w:pPr>
      <w:r>
        <w:rPr>
          <w:lang w:val="en-GB"/>
        </w:rPr>
        <w:t>Risk prediction may be useful in the patient selection process, in the preoperative risk mitigati</w:t>
      </w:r>
      <w:r w:rsidR="002417E0">
        <w:rPr>
          <w:lang w:val="en-GB"/>
        </w:rPr>
        <w:t>on process of a patient and in</w:t>
      </w:r>
      <w:r>
        <w:rPr>
          <w:lang w:val="en-GB"/>
        </w:rPr>
        <w:t xml:space="preserve"> research setting</w:t>
      </w:r>
      <w:r w:rsidR="002417E0">
        <w:rPr>
          <w:lang w:val="en-GB"/>
        </w:rPr>
        <w:t>s</w:t>
      </w:r>
      <w:r>
        <w:rPr>
          <w:lang w:val="en-GB"/>
        </w:rPr>
        <w:t xml:space="preserve">. A number of risk prediction tools </w:t>
      </w:r>
      <w:r w:rsidR="007213F9">
        <w:rPr>
          <w:lang w:val="en-GB"/>
        </w:rPr>
        <w:t xml:space="preserve">for adverse outcomes after total joint replacements </w:t>
      </w:r>
      <w:r>
        <w:rPr>
          <w:lang w:val="en-GB"/>
        </w:rPr>
        <w:t xml:space="preserve">have been introduced on the market with various </w:t>
      </w:r>
      <w:r w:rsidR="007213F9">
        <w:rPr>
          <w:lang w:val="en-GB"/>
        </w:rPr>
        <w:t xml:space="preserve">validation and performance measures. </w:t>
      </w:r>
      <w:r w:rsidR="007213F9">
        <w:rPr>
          <w:lang w:val="en-GB"/>
        </w:rPr>
        <w:fldChar w:fldCharType="begin"/>
      </w:r>
      <w:r w:rsidR="007213F9">
        <w:rPr>
          <w:lang w:val="en-GB"/>
        </w:rPr>
        <w:instrText xml:space="preserve"> ADDIN EN.CITE &lt;EndNote&gt;&lt;Cite&gt;&lt;Author&gt;Manning&lt;/Author&gt;&lt;Year&gt;2016&lt;/Year&gt;&lt;RecNum&gt;1318&lt;/RecNum&gt;&lt;DisplayText&gt;(15)&lt;/DisplayText&gt;&lt;record&gt;&lt;rec-number&gt;1318&lt;/rec-number&gt;&lt;foreign-keys&gt;&lt;key app="EN" db-id="ewta200xk99rtmefz2kvtzshf0adzttzzex9"&gt;1318&lt;/key&gt;&lt;/foreign-keys&gt;&lt;ref-type name="Journal Article"&gt;17&lt;/ref-type&gt;&lt;contributors&gt;&lt;authors&gt;&lt;author&gt;Manning, D. W.&lt;/author&gt;&lt;author&gt;Edelstein, A. I.&lt;/author&gt;&lt;author&gt;Alvi, H. M.&lt;/author&gt;&lt;/authors&gt;&lt;/contributors&gt;&lt;titles&gt;&lt;title&gt;Risk Prediction Tools for Hip and Knee Arthroplasty&lt;/title&gt;&lt;secondary-title&gt;J Am Acad Orthop Surg&lt;/secondary-title&gt;&lt;alt-title&gt;The Journal of the American Academy of Orthopaedic Surgeons&lt;/alt-title&gt;&lt;/titles&gt;&lt;periodical&gt;&lt;full-title&gt;J Am Acad Orthop Surg&lt;/full-title&gt;&lt;abbr-1&gt;The Journal of the American Academy of Orthopaedic Surgeons&lt;/abbr-1&gt;&lt;/periodical&gt;&lt;alt-periodical&gt;&lt;full-title&gt;J Am Acad Orthop Surg&lt;/full-title&gt;&lt;abbr-1&gt;The Journal of the American Academy of Orthopaedic Surgeons&lt;/abbr-1&gt;&lt;/alt-periodical&gt;&lt;pages&gt;19-27&lt;/pages&gt;&lt;volume&gt;24&lt;/volume&gt;&lt;number&gt;1&lt;/number&gt;&lt;dates&gt;&lt;year&gt;2016&lt;/year&gt;&lt;pub-dates&gt;&lt;date&gt;Jan&lt;/date&gt;&lt;/pub-dates&gt;&lt;/dates&gt;&lt;isbn&gt;1940-5480 (Electronic)&amp;#xD;1067-151X (Linking)&lt;/isbn&gt;&lt;accession-num&gt;26604220&lt;/accession-num&gt;&lt;urls&gt;&lt;related-urls&gt;&lt;url&gt;http://www.ncbi.nlm.nih.gov/pubmed/26604220&lt;/url&gt;&lt;/related-urls&gt;&lt;/urls&gt;&lt;electronic-resource-num&gt;10.5435/JAAOS-D-15-00072&lt;/electronic-resource-num&gt;&lt;/record&gt;&lt;/Cite&gt;&lt;/EndNote&gt;</w:instrText>
      </w:r>
      <w:r w:rsidR="007213F9">
        <w:rPr>
          <w:lang w:val="en-GB"/>
        </w:rPr>
        <w:fldChar w:fldCharType="separate"/>
      </w:r>
      <w:r w:rsidR="007213F9">
        <w:rPr>
          <w:noProof/>
          <w:lang w:val="en-GB"/>
        </w:rPr>
        <w:t>(</w:t>
      </w:r>
      <w:hyperlink w:anchor="_ENREF_15" w:tooltip="Manning, 2016 #1318" w:history="1">
        <w:r w:rsidR="00AE75EA">
          <w:rPr>
            <w:noProof/>
            <w:lang w:val="en-GB"/>
          </w:rPr>
          <w:t>15</w:t>
        </w:r>
      </w:hyperlink>
      <w:r w:rsidR="007213F9">
        <w:rPr>
          <w:noProof/>
          <w:lang w:val="en-GB"/>
        </w:rPr>
        <w:t>)</w:t>
      </w:r>
      <w:r w:rsidR="007213F9">
        <w:rPr>
          <w:lang w:val="en-GB"/>
        </w:rPr>
        <w:fldChar w:fldCharType="end"/>
      </w:r>
      <w:r w:rsidR="007213F9">
        <w:rPr>
          <w:lang w:val="en-GB"/>
        </w:rPr>
        <w:t xml:space="preserve"> Using c-statistics w</w:t>
      </w:r>
      <w:r w:rsidR="00830562" w:rsidRPr="00830562">
        <w:rPr>
          <w:lang w:val="en-GB"/>
        </w:rPr>
        <w:t xml:space="preserve">e evaluated the prediction strength of </w:t>
      </w:r>
      <w:r w:rsidR="007213F9">
        <w:rPr>
          <w:lang w:val="en-GB"/>
        </w:rPr>
        <w:t>different</w:t>
      </w:r>
      <w:r w:rsidR="00830562" w:rsidRPr="00830562">
        <w:rPr>
          <w:lang w:val="en-GB"/>
        </w:rPr>
        <w:t xml:space="preserve"> comorbidity measures </w:t>
      </w:r>
      <w:r w:rsidR="007213F9">
        <w:rPr>
          <w:lang w:val="en-GB"/>
        </w:rPr>
        <w:t xml:space="preserve">intended for research and </w:t>
      </w:r>
      <w:r w:rsidR="00830562" w:rsidRPr="00830562">
        <w:rPr>
          <w:lang w:val="en-GB"/>
        </w:rPr>
        <w:t xml:space="preserve">their included dimensions </w:t>
      </w:r>
      <w:r w:rsidR="007213F9">
        <w:rPr>
          <w:lang w:val="en-GB"/>
        </w:rPr>
        <w:t>with that of a comorbidity measure intended for clinical use</w:t>
      </w:r>
      <w:r w:rsidR="00830562" w:rsidRPr="00830562">
        <w:rPr>
          <w:lang w:val="en-GB"/>
        </w:rPr>
        <w:t xml:space="preserve">. Overall the predictive strength of the total index </w:t>
      </w:r>
      <w:r w:rsidR="002417E0">
        <w:rPr>
          <w:lang w:val="en-GB"/>
        </w:rPr>
        <w:t xml:space="preserve">of the diagnose and prescription based measurements </w:t>
      </w:r>
      <w:r w:rsidR="00830562" w:rsidRPr="00830562">
        <w:rPr>
          <w:lang w:val="en-GB"/>
        </w:rPr>
        <w:t>was better than the individual predi</w:t>
      </w:r>
      <w:r w:rsidR="00830562">
        <w:rPr>
          <w:lang w:val="en-GB"/>
        </w:rPr>
        <w:t>ctive strength</w:t>
      </w:r>
      <w:r w:rsidR="00830562" w:rsidRPr="00830562">
        <w:rPr>
          <w:lang w:val="en-GB"/>
        </w:rPr>
        <w:t xml:space="preserve"> of the </w:t>
      </w:r>
      <w:r w:rsidR="00830562">
        <w:rPr>
          <w:lang w:val="en-GB"/>
        </w:rPr>
        <w:t>included dimensions sepa</w:t>
      </w:r>
      <w:r w:rsidR="00830562" w:rsidRPr="00830562">
        <w:rPr>
          <w:lang w:val="en-GB"/>
        </w:rPr>
        <w:t>rately.</w:t>
      </w:r>
      <w:r w:rsidR="001715F9">
        <w:rPr>
          <w:lang w:val="en-GB"/>
        </w:rPr>
        <w:t xml:space="preserve"> </w:t>
      </w:r>
      <w:r w:rsidR="007213F9">
        <w:rPr>
          <w:lang w:val="en-GB"/>
        </w:rPr>
        <w:t>However, t</w:t>
      </w:r>
      <w:r w:rsidR="001715F9">
        <w:rPr>
          <w:lang w:val="en-GB"/>
        </w:rPr>
        <w:t xml:space="preserve">he best predictive strength was found for a model including age, gender, ASA score and presence of cardiac infarction or renal disease the last 12 months </w:t>
      </w:r>
      <w:r w:rsidR="007213F9">
        <w:rPr>
          <w:lang w:val="en-GB"/>
        </w:rPr>
        <w:t xml:space="preserve">prior to THA surgery </w:t>
      </w:r>
      <w:r w:rsidR="001715F9">
        <w:rPr>
          <w:lang w:val="en-GB"/>
        </w:rPr>
        <w:t xml:space="preserve">(AUC 0.81). </w:t>
      </w:r>
      <w:r w:rsidR="007213F9">
        <w:rPr>
          <w:lang w:val="en-GB"/>
        </w:rPr>
        <w:t xml:space="preserve">In </w:t>
      </w:r>
      <w:r w:rsidR="0068764A">
        <w:rPr>
          <w:lang w:val="en-GB"/>
        </w:rPr>
        <w:t xml:space="preserve">regard to </w:t>
      </w:r>
      <w:r w:rsidR="007213F9">
        <w:rPr>
          <w:lang w:val="en-GB"/>
        </w:rPr>
        <w:t xml:space="preserve">trauma </w:t>
      </w:r>
      <w:r w:rsidR="002417E0">
        <w:rPr>
          <w:lang w:val="en-GB"/>
        </w:rPr>
        <w:t xml:space="preserve">outcome prediction tools are common and it is </w:t>
      </w:r>
      <w:r w:rsidR="0068764A">
        <w:rPr>
          <w:lang w:val="en-GB"/>
        </w:rPr>
        <w:t>has been shown</w:t>
      </w:r>
      <w:r w:rsidR="007213F9">
        <w:rPr>
          <w:lang w:val="en-GB"/>
        </w:rPr>
        <w:t xml:space="preserve"> that a clinical evaluation tool with </w:t>
      </w:r>
      <w:r w:rsidR="0068764A">
        <w:rPr>
          <w:lang w:val="en-GB"/>
        </w:rPr>
        <w:t>few</w:t>
      </w:r>
      <w:r w:rsidR="007213F9">
        <w:rPr>
          <w:lang w:val="en-GB"/>
        </w:rPr>
        <w:t xml:space="preserve"> v</w:t>
      </w:r>
      <w:r w:rsidR="00607BBD">
        <w:rPr>
          <w:lang w:val="en-GB"/>
        </w:rPr>
        <w:t>ariables included tend to have</w:t>
      </w:r>
      <w:r w:rsidR="007213F9">
        <w:rPr>
          <w:lang w:val="en-GB"/>
        </w:rPr>
        <w:t xml:space="preserve"> stronger prediction </w:t>
      </w:r>
      <w:r w:rsidR="0074282B">
        <w:rPr>
          <w:lang w:val="en-GB"/>
        </w:rPr>
        <w:t>capacity</w:t>
      </w:r>
      <w:r w:rsidR="0068764A">
        <w:rPr>
          <w:lang w:val="en-GB"/>
        </w:rPr>
        <w:t xml:space="preserve"> than</w:t>
      </w:r>
      <w:r w:rsidR="00607BBD">
        <w:rPr>
          <w:lang w:val="en-GB"/>
        </w:rPr>
        <w:t xml:space="preserve"> more complex one</w:t>
      </w:r>
      <w:r w:rsidR="0068764A">
        <w:rPr>
          <w:lang w:val="en-GB"/>
        </w:rPr>
        <w:t>s</w:t>
      </w:r>
      <w:r w:rsidR="007213F9">
        <w:rPr>
          <w:lang w:val="en-GB"/>
        </w:rPr>
        <w:t>.</w:t>
      </w:r>
      <w:r w:rsidR="0074282B">
        <w:rPr>
          <w:lang w:val="en-GB"/>
        </w:rPr>
        <w:fldChar w:fldCharType="begin">
          <w:fldData xml:space="preserve">PEVuZE5vdGU+PENpdGU+PEF1dGhvcj5HZXJkaW48L0F1dGhvcj48WWVhcj4yMDE2PC9ZZWFyPjxS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</w:fldData>
        </w:fldChar>
      </w:r>
      <w:r w:rsidR="00313A31">
        <w:rPr>
          <w:lang w:val="en-GB"/>
        </w:rPr>
        <w:instrText xml:space="preserve"> ADDIN EN.CITE </w:instrText>
      </w:r>
      <w:r w:rsidR="00313A31">
        <w:rPr>
          <w:lang w:val="en-GB"/>
        </w:rPr>
        <w:fldChar w:fldCharType="begin">
          <w:fldData xml:space="preserve">PEVuZE5vdGU+PENpdGU+PEF1dGhvcj5HZXJkaW48L0F1dGhvcj48WWVhcj4yMDE2PC9ZZWFyPjxS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</w:fldData>
        </w:fldChar>
      </w:r>
      <w:r w:rsidR="00313A31">
        <w:rPr>
          <w:lang w:val="en-GB"/>
        </w:rPr>
        <w:instrText xml:space="preserve"> ADDIN EN.CITE.DATA </w:instrText>
      </w:r>
      <w:r w:rsidR="00313A31">
        <w:rPr>
          <w:lang w:val="en-GB"/>
        </w:rPr>
      </w:r>
      <w:r w:rsidR="00313A31">
        <w:rPr>
          <w:lang w:val="en-GB"/>
        </w:rPr>
        <w:fldChar w:fldCharType="end"/>
      </w:r>
      <w:r w:rsidR="0074282B">
        <w:rPr>
          <w:lang w:val="en-GB"/>
        </w:rPr>
      </w:r>
      <w:r w:rsidR="0074282B">
        <w:rPr>
          <w:lang w:val="en-GB"/>
        </w:rPr>
        <w:fldChar w:fldCharType="separate"/>
      </w:r>
      <w:r w:rsidR="00313A31">
        <w:rPr>
          <w:noProof/>
          <w:lang w:val="en-GB"/>
        </w:rPr>
        <w:t>(</w:t>
      </w:r>
      <w:hyperlink w:anchor="_ENREF_30" w:tooltip="Gerdin, 2016 #1348" w:history="1">
        <w:r w:rsidR="00AE75EA">
          <w:rPr>
            <w:noProof/>
            <w:lang w:val="en-GB"/>
          </w:rPr>
          <w:t>30</w:t>
        </w:r>
      </w:hyperlink>
      <w:r w:rsidR="00313A31">
        <w:rPr>
          <w:noProof/>
          <w:lang w:val="en-GB"/>
        </w:rPr>
        <w:t>)</w:t>
      </w:r>
      <w:r w:rsidR="0074282B">
        <w:rPr>
          <w:lang w:val="en-GB"/>
        </w:rPr>
        <w:fldChar w:fldCharType="end"/>
      </w:r>
      <w:r w:rsidR="007213F9">
        <w:rPr>
          <w:lang w:val="en-GB"/>
        </w:rPr>
        <w:t xml:space="preserve"> Our </w:t>
      </w:r>
      <w:r w:rsidR="00607BBD">
        <w:rPr>
          <w:lang w:val="en-GB"/>
        </w:rPr>
        <w:t xml:space="preserve">results indicate that also for </w:t>
      </w:r>
      <w:r w:rsidR="007213F9">
        <w:rPr>
          <w:lang w:val="en-GB"/>
        </w:rPr>
        <w:t>THA</w:t>
      </w:r>
      <w:r w:rsidR="00865104">
        <w:rPr>
          <w:lang w:val="en-GB"/>
        </w:rPr>
        <w:t xml:space="preserve"> we should try to find </w:t>
      </w:r>
      <w:r w:rsidR="00607BBD">
        <w:rPr>
          <w:lang w:val="en-GB"/>
        </w:rPr>
        <w:t xml:space="preserve">risk prediction </w:t>
      </w:r>
      <w:r w:rsidR="00865104">
        <w:rPr>
          <w:lang w:val="en-GB"/>
        </w:rPr>
        <w:t xml:space="preserve">models not more detailed and </w:t>
      </w:r>
      <w:r w:rsidR="00607BBD">
        <w:rPr>
          <w:lang w:val="en-GB"/>
        </w:rPr>
        <w:t>complex</w:t>
      </w:r>
      <w:r w:rsidR="00865104">
        <w:rPr>
          <w:lang w:val="en-GB"/>
        </w:rPr>
        <w:t xml:space="preserve"> but </w:t>
      </w:r>
      <w:r w:rsidR="00607BBD">
        <w:rPr>
          <w:lang w:val="en-GB"/>
        </w:rPr>
        <w:t xml:space="preserve">rather </w:t>
      </w:r>
      <w:r w:rsidR="00865104">
        <w:rPr>
          <w:lang w:val="en-GB"/>
        </w:rPr>
        <w:t xml:space="preserve">simpler and including the right variables. </w:t>
      </w:r>
      <w:r w:rsidR="00607BBD">
        <w:rPr>
          <w:lang w:val="en-GB"/>
        </w:rPr>
        <w:t xml:space="preserve">A risk prediction measurement of this kind would also have a smaller risk of coding errors etc. </w:t>
      </w:r>
    </w:p>
    <w:p w14:paraId="6053DFC6" w14:textId="77777777" w:rsidR="00830562" w:rsidRPr="00830562" w:rsidRDefault="00830562" w:rsidP="00830562">
      <w:pPr>
        <w:spacing w:line="480" w:lineRule="auto"/>
        <w:rPr>
          <w:lang w:val="en-GB"/>
        </w:rPr>
      </w:pPr>
    </w:p>
    <w:p w14:paraId="221129DC" w14:textId="36D210C6" w:rsidR="00333094" w:rsidRDefault="004A30DA" w:rsidP="00830562">
      <w:pPr>
        <w:pStyle w:val="Rubrik2"/>
      </w:pPr>
      <w:r>
        <w:t>Strengths and limitations</w:t>
      </w:r>
    </w:p>
    <w:p w14:paraId="5D54DCB7" w14:textId="4F542409" w:rsidR="00691594" w:rsidRPr="009202D3" w:rsidRDefault="009202D3" w:rsidP="00691594">
      <w:pPr>
        <w:spacing w:line="480" w:lineRule="auto"/>
        <w:rPr>
          <w:lang w:val="en-GB"/>
        </w:rPr>
      </w:pPr>
      <w:r w:rsidRPr="009202D3">
        <w:rPr>
          <w:lang w:val="en-GB"/>
        </w:rPr>
        <w:t>A strength of this study is that it is nationwide with a large cohort with a reasonable number of events. The sources of data have been show</w:t>
      </w:r>
      <w:r w:rsidR="002F0244">
        <w:rPr>
          <w:lang w:val="en-GB"/>
        </w:rPr>
        <w:t>n</w:t>
      </w:r>
      <w:r w:rsidRPr="009202D3">
        <w:rPr>
          <w:lang w:val="en-GB"/>
        </w:rPr>
        <w:t xml:space="preserve"> to a have a high validity of data</w:t>
      </w:r>
      <w:r w:rsidR="00313A31">
        <w:rPr>
          <w:lang w:val="en-GB"/>
        </w:rPr>
        <w:t xml:space="preserve"> </w:t>
      </w:r>
      <w:r w:rsidR="00313A31" w:rsidRPr="009202D3">
        <w:rPr>
          <w:lang w:val="en-GB"/>
        </w:rPr>
        <w:t>and the risk of missing data or cohort attrition was low.</w:t>
      </w:r>
      <w:r w:rsidR="00313A31">
        <w:rPr>
          <w:lang w:val="en-GB"/>
        </w:rPr>
        <w:t xml:space="preserve"> </w:t>
      </w:r>
      <w:r w:rsidR="00313A31">
        <w:rPr>
          <w:lang w:val="en-GB"/>
        </w:rPr>
        <w:fldChar w:fldCharType="begin">
          <w:fldData xml:space="preserve">PEVuZE5vdGU+PENpdGU+PFJlY051bT4xMjgxPC9SZWNOdW0+PERpc3BsYXlUZXh0PigxLCAxNi0x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</w:fldData>
        </w:fldChar>
      </w:r>
      <w:r w:rsidR="00AE75EA">
        <w:rPr>
          <w:lang w:val="en-GB"/>
        </w:rPr>
        <w:instrText xml:space="preserve"> ADDIN EN.CITE </w:instrText>
      </w:r>
      <w:r w:rsidR="00AE75EA">
        <w:rPr>
          <w:lang w:val="en-GB"/>
        </w:rPr>
        <w:fldChar w:fldCharType="begin">
          <w:fldData xml:space="preserve">PEVuZE5vdGU+PENpdGU+PFJlY051bT4xMjgxPC9SZWNOdW0+PERpc3BsYXlUZXh0PigxLCAxNi0x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</w:fldData>
        </w:fldChar>
      </w:r>
      <w:r w:rsidR="00AE75EA">
        <w:rPr>
          <w:lang w:val="en-GB"/>
        </w:rPr>
        <w:instrText xml:space="preserve"> ADDIN EN.CITE.DATA </w:instrText>
      </w:r>
      <w:r w:rsidR="00AE75EA">
        <w:rPr>
          <w:lang w:val="en-GB"/>
        </w:rPr>
      </w:r>
      <w:r w:rsidR="00AE75EA">
        <w:rPr>
          <w:lang w:val="en-GB"/>
        </w:rPr>
        <w:fldChar w:fldCharType="end"/>
      </w:r>
      <w:r w:rsidR="00313A31">
        <w:rPr>
          <w:lang w:val="en-GB"/>
        </w:rPr>
      </w:r>
      <w:r w:rsidR="00313A31">
        <w:rPr>
          <w:lang w:val="en-GB"/>
        </w:rPr>
        <w:fldChar w:fldCharType="separate"/>
      </w:r>
      <w:r w:rsidR="00AE75EA">
        <w:rPr>
          <w:noProof/>
          <w:lang w:val="en-GB"/>
        </w:rPr>
        <w:t>(</w:t>
      </w:r>
      <w:hyperlink w:anchor="_ENREF_1" w:tooltip=",  #1281" w:history="1">
        <w:r w:rsidR="00AE75EA">
          <w:rPr>
            <w:noProof/>
            <w:lang w:val="en-GB"/>
          </w:rPr>
          <w:t>1</w:t>
        </w:r>
      </w:hyperlink>
      <w:r w:rsidR="00AE75EA">
        <w:rPr>
          <w:noProof/>
          <w:lang w:val="en-GB"/>
        </w:rPr>
        <w:t xml:space="preserve">, </w:t>
      </w:r>
      <w:hyperlink w:anchor="_ENREF_16" w:tooltip="Soderman, 2000 #996" w:history="1">
        <w:r w:rsidR="00AE75EA">
          <w:rPr>
            <w:noProof/>
            <w:lang w:val="en-GB"/>
          </w:rPr>
          <w:t>16-18</w:t>
        </w:r>
      </w:hyperlink>
      <w:r w:rsidR="00AE75EA">
        <w:rPr>
          <w:noProof/>
          <w:lang w:val="en-GB"/>
        </w:rPr>
        <w:t>)</w:t>
      </w:r>
      <w:r w:rsidR="00313A31">
        <w:rPr>
          <w:lang w:val="en-GB"/>
        </w:rPr>
        <w:fldChar w:fldCharType="end"/>
      </w:r>
      <w:r w:rsidRPr="009202D3">
        <w:rPr>
          <w:lang w:val="en-GB"/>
        </w:rPr>
        <w:t xml:space="preserve"> </w:t>
      </w:r>
      <w:r w:rsidR="002F0244">
        <w:rPr>
          <w:lang w:val="en-GB"/>
        </w:rPr>
        <w:t>Limitations are the potent</w:t>
      </w:r>
      <w:r>
        <w:rPr>
          <w:lang w:val="en-GB"/>
        </w:rPr>
        <w:t xml:space="preserve">ial bias at different levels associated with observational data and </w:t>
      </w:r>
      <w:r w:rsidR="002F0244">
        <w:rPr>
          <w:lang w:val="en-GB"/>
        </w:rPr>
        <w:t>the risk of coding errors as ex</w:t>
      </w:r>
      <w:r>
        <w:rPr>
          <w:lang w:val="en-GB"/>
        </w:rPr>
        <w:t xml:space="preserve">pected when dealing with patient administrative data. </w:t>
      </w:r>
    </w:p>
    <w:p w14:paraId="43A6503B" w14:textId="4D8E49CE" w:rsidR="00D41006" w:rsidRDefault="00D41006" w:rsidP="00691594">
      <w:pPr>
        <w:spacing w:line="480" w:lineRule="auto"/>
        <w:rPr>
          <w:lang w:val="en-GB"/>
        </w:rPr>
      </w:pPr>
      <w:r>
        <w:rPr>
          <w:rFonts w:eastAsia="Arial" w:cs="Arial"/>
          <w:lang w:val="en-GB"/>
        </w:rPr>
        <w:t xml:space="preserve">It is important to make a distinction between explanatory research and prediction research. In </w:t>
      </w:r>
      <w:r w:rsidR="00882320">
        <w:rPr>
          <w:rFonts w:eastAsia="Arial" w:cs="Arial"/>
          <w:lang w:val="en-GB"/>
        </w:rPr>
        <w:t xml:space="preserve">the latter, prediction research, the investigated temporal context is another i.e. </w:t>
      </w:r>
      <w:r w:rsidR="00882320" w:rsidRPr="00882320">
        <w:rPr>
          <w:rFonts w:eastAsia="Arial" w:cs="Arial"/>
          <w:i/>
          <w:lang w:val="en-GB"/>
        </w:rPr>
        <w:t>futurum</w:t>
      </w:r>
      <w:r w:rsidR="00882320">
        <w:rPr>
          <w:rFonts w:eastAsia="Arial" w:cs="Arial"/>
          <w:lang w:val="en-GB"/>
        </w:rPr>
        <w:t>. In order for a risk factor to be considered a predictor, the investigated effect needs to be tested in a different sample of individuals to capture the “</w:t>
      </w:r>
      <w:r w:rsidR="00882320" w:rsidRPr="00882320">
        <w:rPr>
          <w:rFonts w:eastAsia="Arial" w:cs="Arial"/>
          <w:i/>
          <w:lang w:val="en-GB"/>
        </w:rPr>
        <w:t>futurum</w:t>
      </w:r>
      <w:r w:rsidR="00882320">
        <w:rPr>
          <w:rFonts w:eastAsia="Arial" w:cs="Arial"/>
          <w:lang w:val="en-GB"/>
        </w:rPr>
        <w:t xml:space="preserve">” aspect. This has not been done. Hence it is only with </w:t>
      </w:r>
      <w:r w:rsidR="0074282B">
        <w:rPr>
          <w:rFonts w:eastAsia="Arial" w:cs="Arial"/>
          <w:lang w:val="en-GB"/>
        </w:rPr>
        <w:t xml:space="preserve">extreme </w:t>
      </w:r>
      <w:r w:rsidR="00882320">
        <w:rPr>
          <w:rFonts w:eastAsia="Arial" w:cs="Arial"/>
          <w:lang w:val="en-GB"/>
        </w:rPr>
        <w:t xml:space="preserve">caution we can </w:t>
      </w:r>
      <w:r w:rsidR="00882320" w:rsidRPr="00735C31">
        <w:rPr>
          <w:lang w:val="en-GB"/>
        </w:rPr>
        <w:t>extrapolate</w:t>
      </w:r>
      <w:r w:rsidR="00882320">
        <w:rPr>
          <w:lang w:val="en-GB"/>
        </w:rPr>
        <w:t xml:space="preserve"> our findings into </w:t>
      </w:r>
      <w:r w:rsidR="00F77990">
        <w:rPr>
          <w:lang w:val="en-GB"/>
        </w:rPr>
        <w:t xml:space="preserve">predictions in </w:t>
      </w:r>
      <w:r w:rsidR="00882320">
        <w:rPr>
          <w:lang w:val="en-GB"/>
        </w:rPr>
        <w:t>the clinical setting. Our results indicate that</w:t>
      </w:r>
      <w:r w:rsidR="0074282B">
        <w:rPr>
          <w:lang w:val="en-GB"/>
        </w:rPr>
        <w:t>,</w:t>
      </w:r>
      <w:r w:rsidR="0074282B" w:rsidRPr="0074282B">
        <w:rPr>
          <w:lang w:val="en-GB"/>
        </w:rPr>
        <w:t xml:space="preserve"> </w:t>
      </w:r>
      <w:r w:rsidR="0074282B">
        <w:rPr>
          <w:lang w:val="en-GB"/>
        </w:rPr>
        <w:t>in research,</w:t>
      </w:r>
      <w:r w:rsidR="00333094">
        <w:rPr>
          <w:lang w:val="en-GB"/>
        </w:rPr>
        <w:t xml:space="preserve"> a less data demanding comorbidity measure, </w:t>
      </w:r>
      <w:r w:rsidR="000265EA">
        <w:rPr>
          <w:lang w:val="en-GB"/>
        </w:rPr>
        <w:t>i.e. the suggested combination o</w:t>
      </w:r>
      <w:r w:rsidR="00333094">
        <w:rPr>
          <w:lang w:val="en-GB"/>
        </w:rPr>
        <w:t xml:space="preserve">f age, gender, ASA score, presence of heart infarction or renal disease for the last 12 months, serves us just as </w:t>
      </w:r>
      <w:r w:rsidR="000265EA">
        <w:rPr>
          <w:lang w:val="en-GB"/>
        </w:rPr>
        <w:t>well if not better than the comm</w:t>
      </w:r>
      <w:r w:rsidR="00333094">
        <w:rPr>
          <w:lang w:val="en-GB"/>
        </w:rPr>
        <w:t>only used diagnose based or prescription based coding algorithms</w:t>
      </w:r>
      <w:r w:rsidR="000265EA">
        <w:rPr>
          <w:lang w:val="en-GB"/>
        </w:rPr>
        <w:t xml:space="preserve">. </w:t>
      </w:r>
      <w:r w:rsidR="00A773AC">
        <w:rPr>
          <w:lang w:val="en-GB"/>
        </w:rPr>
        <w:t>It would be interesting to evaluate the effect</w:t>
      </w:r>
      <w:r w:rsidR="006B465E">
        <w:rPr>
          <w:lang w:val="en-GB"/>
        </w:rPr>
        <w:t xml:space="preserve"> on adverse events and revision</w:t>
      </w:r>
      <w:r w:rsidR="00A773AC">
        <w:rPr>
          <w:lang w:val="en-GB"/>
        </w:rPr>
        <w:t xml:space="preserve"> rate within 2 years in the Swedish setting and validate the combination comorbidity measure on other populations in the future.</w:t>
      </w:r>
    </w:p>
    <w:p w14:paraId="354B7E61" w14:textId="77777777" w:rsidR="00F77990" w:rsidRDefault="00F77990" w:rsidP="00AA1A0B">
      <w:pPr>
        <w:spacing w:line="480" w:lineRule="auto"/>
        <w:rPr>
          <w:rFonts w:eastAsia="Arial" w:cs="Arial"/>
          <w:lang w:val="en-GB"/>
        </w:rPr>
      </w:pPr>
    </w:p>
    <w:p w14:paraId="6869F978" w14:textId="7A8CE0CA" w:rsidR="00F77990" w:rsidRDefault="001A0CE0" w:rsidP="00F77990">
      <w:pPr>
        <w:pStyle w:val="Rubrik2"/>
      </w:pPr>
      <w:r>
        <w:t>Conclusion</w:t>
      </w:r>
    </w:p>
    <w:p w14:paraId="5CCD72AD" w14:textId="684C12FC" w:rsidR="009202D3" w:rsidRDefault="009202D3" w:rsidP="009202D3">
      <w:pPr>
        <w:spacing w:line="480" w:lineRule="auto"/>
        <w:rPr>
          <w:lang w:val="en-GB"/>
        </w:rPr>
      </w:pPr>
      <w:r>
        <w:rPr>
          <w:lang w:val="en-GB"/>
        </w:rPr>
        <w:t>Our results of this nationwide cohort study indicate that,</w:t>
      </w:r>
      <w:r w:rsidRPr="0074282B">
        <w:rPr>
          <w:lang w:val="en-GB"/>
        </w:rPr>
        <w:t xml:space="preserve"> </w:t>
      </w:r>
      <w:r>
        <w:rPr>
          <w:lang w:val="en-GB"/>
        </w:rPr>
        <w:t>in research, a less data demanding comorbidity measure, i.e. the suggested combination of age, gender, ASA score, presence of heart infarction or renal disease for the last 12 months</w:t>
      </w:r>
      <w:r w:rsidR="00A773AC">
        <w:rPr>
          <w:lang w:val="en-GB"/>
        </w:rPr>
        <w:t xml:space="preserve"> prior to </w:t>
      </w:r>
      <w:r w:rsidR="006B465E">
        <w:rPr>
          <w:lang w:val="en-GB"/>
        </w:rPr>
        <w:t xml:space="preserve">THA </w:t>
      </w:r>
      <w:r w:rsidR="00A773AC">
        <w:rPr>
          <w:lang w:val="en-GB"/>
        </w:rPr>
        <w:t>surgery</w:t>
      </w:r>
      <w:r>
        <w:rPr>
          <w:lang w:val="en-GB"/>
        </w:rPr>
        <w:t xml:space="preserve">, serves us just as well if not better than the commonly used </w:t>
      </w:r>
      <w:r w:rsidR="006B465E">
        <w:rPr>
          <w:lang w:val="en-GB"/>
        </w:rPr>
        <w:t xml:space="preserve">more complex </w:t>
      </w:r>
      <w:r>
        <w:rPr>
          <w:lang w:val="en-GB"/>
        </w:rPr>
        <w:t xml:space="preserve">diagnose based or prescription based coding algorithms.  </w:t>
      </w:r>
    </w:p>
    <w:p w14:paraId="1B83AA35" w14:textId="77777777" w:rsidR="002C6448" w:rsidRPr="009A7107" w:rsidRDefault="002C6448" w:rsidP="002C6448">
      <w:pPr>
        <w:rPr>
          <w:lang w:val="en-GB"/>
        </w:rPr>
      </w:pPr>
    </w:p>
    <w:p w14:paraId="7B0620CF" w14:textId="77777777" w:rsidR="002C6448" w:rsidRPr="002C6448" w:rsidRDefault="002C6448" w:rsidP="002C6448">
      <w:pPr>
        <w:pStyle w:val="Rubrik2"/>
      </w:pPr>
      <w:r w:rsidRPr="002C6448">
        <w:t>Contribution of authors</w:t>
      </w:r>
    </w:p>
    <w:p w14:paraId="3525B18A" w14:textId="77777777" w:rsidR="002C6448" w:rsidRPr="00735C31" w:rsidRDefault="002C6448" w:rsidP="002C6448">
      <w:pPr>
        <w:spacing w:line="480" w:lineRule="auto"/>
        <w:rPr>
          <w:lang w:val="en-GB"/>
        </w:rPr>
      </w:pPr>
      <w:r w:rsidRPr="00735C31">
        <w:rPr>
          <w:lang w:val="en-GB"/>
        </w:rPr>
        <w:t xml:space="preserve">AG, NH: initiated the study and managed the ethical review board application. SN and AG performed the statistical analyses. GG: Assisted in preparing the review board application. AG drafted the manuscript. AG, SN, NH and GG took part in designing the study and editing the manuscript. </w:t>
      </w:r>
    </w:p>
    <w:p w14:paraId="2E4528D4" w14:textId="77777777" w:rsidR="00F77990" w:rsidRPr="00D41006" w:rsidRDefault="00F77990" w:rsidP="00F77990">
      <w:pPr>
        <w:spacing w:line="480" w:lineRule="auto"/>
        <w:rPr>
          <w:rFonts w:eastAsia="Arial" w:cs="Arial"/>
          <w:lang w:val="en-GB"/>
        </w:rPr>
      </w:pPr>
    </w:p>
    <w:p w14:paraId="0A5CF86A" w14:textId="29358241" w:rsidR="00E61BF2" w:rsidRPr="00735C31" w:rsidRDefault="009749F1" w:rsidP="009749F1">
      <w:pPr>
        <w:pStyle w:val="Rubrik1"/>
        <w:rPr>
          <w:lang w:val="en-GB"/>
        </w:rPr>
      </w:pPr>
      <w:r w:rsidRPr="00735C31">
        <w:rPr>
          <w:lang w:val="en-GB"/>
        </w:rPr>
        <w:t>Bibliography</w:t>
      </w:r>
    </w:p>
    <w:p w14:paraId="02605EE5" w14:textId="31C8B11F" w:rsidR="00AE75EA" w:rsidRPr="00AE75EA" w:rsidRDefault="00E61BF2" w:rsidP="00AE75EA">
      <w:pPr>
        <w:rPr>
          <w:rFonts w:ascii="Cambria" w:hAnsi="Cambria"/>
          <w:noProof/>
          <w:lang w:val="en-GB"/>
        </w:rPr>
      </w:pPr>
      <w:r w:rsidRPr="00735C31">
        <w:rPr>
          <w:lang w:val="en-GB"/>
        </w:rPr>
        <w:fldChar w:fldCharType="begin"/>
      </w:r>
      <w:r w:rsidRPr="00735C31">
        <w:rPr>
          <w:lang w:val="en-GB"/>
        </w:rPr>
        <w:instrText xml:space="preserve"> ADDIN EN.REFLIST </w:instrText>
      </w:r>
      <w:r w:rsidRPr="00735C31">
        <w:rPr>
          <w:lang w:val="en-GB"/>
        </w:rPr>
        <w:fldChar w:fldCharType="separate"/>
      </w:r>
      <w:bookmarkStart w:id="14" w:name="_ENREF_1"/>
      <w:r w:rsidR="00AE75EA" w:rsidRPr="00AE75EA">
        <w:rPr>
          <w:rFonts w:ascii="Cambria" w:hAnsi="Cambria"/>
          <w:noProof/>
          <w:lang w:val="en-GB"/>
        </w:rPr>
        <w:t>1.</w:t>
      </w:r>
      <w:r w:rsidR="00AE75EA" w:rsidRPr="00AE75EA">
        <w:rPr>
          <w:rFonts w:ascii="Cambria" w:hAnsi="Cambria"/>
          <w:noProof/>
          <w:lang w:val="en-GB"/>
        </w:rPr>
        <w:tab/>
        <w:t xml:space="preserve">Swedish Hip Arthroplasty Register (SHAR). The Annual Report 2014. </w:t>
      </w:r>
      <w:hyperlink r:id="rId7" w:history="1">
        <w:r w:rsidR="00AE75EA" w:rsidRPr="009A7107">
          <w:rPr>
            <w:rStyle w:val="Hyperlnk"/>
            <w:noProof/>
            <w:lang w:val="en-GB"/>
          </w:rPr>
          <w:t>http://www.shpr.se/</w:t>
        </w:r>
      </w:hyperlink>
      <w:r w:rsidR="00AE75EA" w:rsidRPr="00AE75EA">
        <w:rPr>
          <w:rFonts w:ascii="Cambria" w:hAnsi="Cambria"/>
          <w:noProof/>
          <w:lang w:val="en-GB"/>
        </w:rPr>
        <w:t>.</w:t>
      </w:r>
      <w:bookmarkEnd w:id="14"/>
    </w:p>
    <w:p w14:paraId="24151D62" w14:textId="77777777" w:rsidR="00AE75EA" w:rsidRPr="00AE75EA" w:rsidRDefault="00AE75EA" w:rsidP="00AE75EA">
      <w:pPr>
        <w:rPr>
          <w:rFonts w:ascii="Cambria" w:hAnsi="Cambria"/>
          <w:noProof/>
          <w:lang w:val="en-GB"/>
        </w:rPr>
      </w:pPr>
      <w:bookmarkStart w:id="15" w:name="_ENREF_2"/>
      <w:r w:rsidRPr="00AE75EA">
        <w:rPr>
          <w:rFonts w:ascii="Cambria" w:hAnsi="Cambria"/>
          <w:noProof/>
          <w:lang w:val="en-GB"/>
        </w:rPr>
        <w:t>2.</w:t>
      </w:r>
      <w:r w:rsidRPr="00AE75EA">
        <w:rPr>
          <w:rFonts w:ascii="Cambria" w:hAnsi="Cambria"/>
          <w:noProof/>
          <w:lang w:val="en-GB"/>
        </w:rPr>
        <w:tab/>
        <w:t>Lohmander LS, Engesaeter LB, Herberts P, Ingvarsson T, Lucht U, Puolakka TJ. Standardized incidence rates of total hip replacement for primary hip osteoarthritis in the 5 Nordic countries: similarities and differences. Acta orthopaedica. 2006 Oct;77(5):733-40. PubMed PMID: 17068703.</w:t>
      </w:r>
      <w:bookmarkEnd w:id="15"/>
    </w:p>
    <w:p w14:paraId="18F97E05" w14:textId="77777777" w:rsidR="00AE75EA" w:rsidRPr="00AE75EA" w:rsidRDefault="00AE75EA" w:rsidP="00AE75EA">
      <w:pPr>
        <w:rPr>
          <w:rFonts w:ascii="Cambria" w:hAnsi="Cambria"/>
          <w:noProof/>
          <w:lang w:val="en-GB"/>
        </w:rPr>
      </w:pPr>
      <w:bookmarkStart w:id="16" w:name="_ENREF_3"/>
      <w:r w:rsidRPr="00AE75EA">
        <w:rPr>
          <w:rFonts w:ascii="Cambria" w:hAnsi="Cambria"/>
          <w:noProof/>
          <w:lang w:val="en-GB"/>
        </w:rPr>
        <w:t>3.</w:t>
      </w:r>
      <w:r w:rsidRPr="00AE75EA">
        <w:rPr>
          <w:rFonts w:ascii="Cambria" w:hAnsi="Cambria"/>
          <w:noProof/>
          <w:lang w:val="en-GB"/>
        </w:rPr>
        <w:tab/>
        <w:t>Culliford DJ, Maskell J, Beard DJ, Murray DW, Price AJ, Arden NK. Temporal trends in hip and knee replacement in the United Kingdom: 1991 to 2006. The Journal of bone and joint surgery British volume. 2010 Jan;92(1):130-5. PubMed PMID: 20044691.</w:t>
      </w:r>
      <w:bookmarkEnd w:id="16"/>
    </w:p>
    <w:p w14:paraId="34A8E1E8" w14:textId="77777777" w:rsidR="00AE75EA" w:rsidRPr="00AE75EA" w:rsidRDefault="00AE75EA" w:rsidP="00AE75EA">
      <w:pPr>
        <w:rPr>
          <w:rFonts w:ascii="Cambria" w:hAnsi="Cambria"/>
          <w:noProof/>
          <w:lang w:val="en-GB"/>
        </w:rPr>
      </w:pPr>
      <w:bookmarkStart w:id="17" w:name="_ENREF_4"/>
      <w:r w:rsidRPr="00AE75EA">
        <w:rPr>
          <w:rFonts w:ascii="Cambria" w:hAnsi="Cambria"/>
          <w:noProof/>
          <w:lang w:val="en-GB"/>
        </w:rPr>
        <w:t>4.</w:t>
      </w:r>
      <w:r w:rsidRPr="00AE75EA">
        <w:rPr>
          <w:rFonts w:ascii="Cambria" w:hAnsi="Cambria"/>
          <w:noProof/>
          <w:lang w:val="en-GB"/>
        </w:rPr>
        <w:tab/>
        <w:t>Nemes S, Gordon M, Rogmark C, Rolfson O. Projections of total hip replacement in Sweden from 2013 to 2030. Acta orthopaedica. 2014 Jun;85(3):238-43. PubMed PMID: 24758323. Pubmed Central PMCID: 4062789.</w:t>
      </w:r>
      <w:bookmarkEnd w:id="17"/>
    </w:p>
    <w:p w14:paraId="501DF8DF" w14:textId="77777777" w:rsidR="00AE75EA" w:rsidRPr="00AE75EA" w:rsidRDefault="00AE75EA" w:rsidP="00AE75EA">
      <w:pPr>
        <w:rPr>
          <w:rFonts w:ascii="Cambria" w:hAnsi="Cambria"/>
          <w:noProof/>
          <w:lang w:val="en-GB"/>
        </w:rPr>
      </w:pPr>
      <w:bookmarkStart w:id="18" w:name="_ENREF_5"/>
      <w:r w:rsidRPr="00AE75EA">
        <w:rPr>
          <w:rFonts w:ascii="Cambria" w:hAnsi="Cambria"/>
          <w:noProof/>
          <w:lang w:val="en-GB"/>
        </w:rPr>
        <w:t>5.</w:t>
      </w:r>
      <w:r w:rsidRPr="00AE75EA">
        <w:rPr>
          <w:rFonts w:ascii="Cambria" w:hAnsi="Cambria"/>
          <w:noProof/>
          <w:lang w:val="en-GB"/>
        </w:rPr>
        <w:tab/>
        <w:t>Gordon M, Stark A, Skoldenberg OG, Karrholm J, Garellick G. The influence of comorbidity scores on re-operations following primary total hip replacement: comparison and validation of three comorbidity measures. Bone Joint J. 2013 Sep;95-B(9):1184-91. PubMed PMID: 23997129. Epub 2013/09/03. eng.</w:t>
      </w:r>
      <w:bookmarkEnd w:id="18"/>
    </w:p>
    <w:p w14:paraId="6E61A72A" w14:textId="77777777" w:rsidR="00AE75EA" w:rsidRPr="00AE75EA" w:rsidRDefault="00AE75EA" w:rsidP="00AE75EA">
      <w:pPr>
        <w:rPr>
          <w:rFonts w:ascii="Cambria" w:hAnsi="Cambria"/>
          <w:noProof/>
          <w:lang w:val="en-GB"/>
        </w:rPr>
      </w:pPr>
      <w:bookmarkStart w:id="19" w:name="_ENREF_6"/>
      <w:r w:rsidRPr="00AE75EA">
        <w:rPr>
          <w:rFonts w:ascii="Cambria" w:hAnsi="Cambria"/>
          <w:noProof/>
          <w:lang w:val="en-GB"/>
        </w:rPr>
        <w:t>6.</w:t>
      </w:r>
      <w:r w:rsidRPr="00AE75EA">
        <w:rPr>
          <w:rFonts w:ascii="Cambria" w:hAnsi="Cambria"/>
          <w:noProof/>
          <w:lang w:val="en-GB"/>
        </w:rPr>
        <w:tab/>
        <w:t>Singh JA, Lewallen DG. Increasing obesity and comorbidity in patients undergoing primary total hip arthroplasty in the U.S.: a 13-year study of time trends. BMC musculoskeletal disorders. 2014;15:441. PubMed PMID: 25519434. Pubmed Central PMCID: 4302153.</w:t>
      </w:r>
      <w:bookmarkEnd w:id="19"/>
    </w:p>
    <w:p w14:paraId="22AE8E1A" w14:textId="77777777" w:rsidR="00AE75EA" w:rsidRPr="00AE75EA" w:rsidRDefault="00AE75EA" w:rsidP="00AE75EA">
      <w:pPr>
        <w:rPr>
          <w:rFonts w:ascii="Cambria" w:hAnsi="Cambria"/>
          <w:noProof/>
          <w:lang w:val="en-GB"/>
        </w:rPr>
      </w:pPr>
      <w:bookmarkStart w:id="20" w:name="_ENREF_7"/>
      <w:r w:rsidRPr="00AE75EA">
        <w:rPr>
          <w:rFonts w:ascii="Cambria" w:hAnsi="Cambria"/>
          <w:noProof/>
          <w:lang w:val="en-GB"/>
        </w:rPr>
        <w:t>7.</w:t>
      </w:r>
      <w:r w:rsidRPr="00AE75EA">
        <w:rPr>
          <w:rFonts w:ascii="Cambria" w:hAnsi="Cambria"/>
          <w:noProof/>
          <w:lang w:val="en-GB"/>
        </w:rPr>
        <w:tab/>
        <w:t>Aynardi M, Pulido L, Parvizi J, Sharkey PF, Rothman RH. Early mortality after modern total hip arthroplasty. Clinical orthopaedics and related research. 2009 Jan;467(1):213-8. PubMed PMID: 18846410. Pubmed Central PMCID: 2600973.</w:t>
      </w:r>
      <w:bookmarkEnd w:id="20"/>
    </w:p>
    <w:p w14:paraId="69422E07" w14:textId="77777777" w:rsidR="00AE75EA" w:rsidRPr="00AE75EA" w:rsidRDefault="00AE75EA" w:rsidP="00AE75EA">
      <w:pPr>
        <w:rPr>
          <w:rFonts w:ascii="Cambria" w:hAnsi="Cambria"/>
          <w:noProof/>
          <w:lang w:val="en-GB"/>
        </w:rPr>
      </w:pPr>
      <w:bookmarkStart w:id="21" w:name="_ENREF_8"/>
      <w:r w:rsidRPr="00AE75EA">
        <w:rPr>
          <w:rFonts w:ascii="Cambria" w:hAnsi="Cambria"/>
          <w:noProof/>
          <w:lang w:val="en-GB"/>
        </w:rPr>
        <w:t>8.</w:t>
      </w:r>
      <w:r w:rsidRPr="00AE75EA">
        <w:rPr>
          <w:rFonts w:ascii="Cambria" w:hAnsi="Cambria"/>
          <w:noProof/>
          <w:lang w:val="en-GB"/>
        </w:rPr>
        <w:tab/>
        <w:t>McMinn DJ, Snell KI, Daniel J, Treacy RB, Pynsent PB, Riley RD. Mortality and implant revision rates of hip arthroplasty in patients with osteoarthritis: registry based cohort study. Bmj. 2012;344:e3319. PubMed PMID: 22700782. Pubmed Central PMCID: 3375206.</w:t>
      </w:r>
      <w:bookmarkEnd w:id="21"/>
    </w:p>
    <w:p w14:paraId="3BB369E6" w14:textId="77777777" w:rsidR="00AE75EA" w:rsidRPr="00AE75EA" w:rsidRDefault="00AE75EA" w:rsidP="00AE75EA">
      <w:pPr>
        <w:rPr>
          <w:rFonts w:ascii="Cambria" w:hAnsi="Cambria"/>
          <w:noProof/>
          <w:lang w:val="en-GB"/>
        </w:rPr>
      </w:pPr>
      <w:bookmarkStart w:id="22" w:name="_ENREF_9"/>
      <w:r w:rsidRPr="00AE75EA">
        <w:rPr>
          <w:rFonts w:ascii="Cambria" w:hAnsi="Cambria"/>
          <w:noProof/>
          <w:lang w:val="en-GB"/>
        </w:rPr>
        <w:t>9.</w:t>
      </w:r>
      <w:r w:rsidRPr="00AE75EA">
        <w:rPr>
          <w:rFonts w:ascii="Cambria" w:hAnsi="Cambria"/>
          <w:noProof/>
          <w:lang w:val="en-GB"/>
        </w:rPr>
        <w:tab/>
        <w:t>Hunt LP, Ben-Shlomo Y, Clark EM, Dieppe P, Judge A, MacGregor AJ, et al. 90-day mortality after 409,096 total hip replacements for osteoarthritis, from the National Joint Registry for England and Wales: a retrospective analysis. Lancet. 2013 Sep 28;382(9898):1097-104. PubMed PMID: 24075049. Epub 2013/10/01. eng.</w:t>
      </w:r>
      <w:bookmarkEnd w:id="22"/>
    </w:p>
    <w:p w14:paraId="51A27883" w14:textId="77777777" w:rsidR="00AE75EA" w:rsidRPr="00AE75EA" w:rsidRDefault="00AE75EA" w:rsidP="00AE75EA">
      <w:pPr>
        <w:rPr>
          <w:rFonts w:ascii="Cambria" w:hAnsi="Cambria"/>
          <w:noProof/>
          <w:lang w:val="en-GB"/>
        </w:rPr>
      </w:pPr>
      <w:bookmarkStart w:id="23" w:name="_ENREF_10"/>
      <w:r w:rsidRPr="00AE75EA">
        <w:rPr>
          <w:rFonts w:ascii="Cambria" w:hAnsi="Cambria"/>
          <w:noProof/>
          <w:lang w:val="en-GB"/>
        </w:rPr>
        <w:t>10.</w:t>
      </w:r>
      <w:r w:rsidRPr="00AE75EA">
        <w:rPr>
          <w:rFonts w:ascii="Cambria" w:hAnsi="Cambria"/>
          <w:noProof/>
          <w:lang w:val="en-GB"/>
        </w:rPr>
        <w:tab/>
        <w:t>Lalmohamed A, Vestergaard P, de Boer A, Leufkens HG, van Staa TP, de Vries F. Changes in mortality patterns following total hip or knee arthroplasty over the past two decades: a nationwide cohort study. Arthritis Rheumatol. 2014 Feb;66(2):311-8. PubMed PMID: 24504803.</w:t>
      </w:r>
      <w:bookmarkEnd w:id="23"/>
    </w:p>
    <w:p w14:paraId="48932159" w14:textId="77777777" w:rsidR="00AE75EA" w:rsidRPr="00AE75EA" w:rsidRDefault="00AE75EA" w:rsidP="00AE75EA">
      <w:pPr>
        <w:rPr>
          <w:rFonts w:ascii="Cambria" w:hAnsi="Cambria"/>
          <w:noProof/>
          <w:lang w:val="en-GB"/>
        </w:rPr>
      </w:pPr>
      <w:bookmarkStart w:id="24" w:name="_ENREF_11"/>
      <w:r w:rsidRPr="00AE75EA">
        <w:rPr>
          <w:rFonts w:ascii="Cambria" w:hAnsi="Cambria"/>
          <w:noProof/>
          <w:lang w:val="en-GB"/>
        </w:rPr>
        <w:t>11.</w:t>
      </w:r>
      <w:r w:rsidRPr="00AE75EA">
        <w:rPr>
          <w:rFonts w:ascii="Cambria" w:hAnsi="Cambria"/>
          <w:noProof/>
          <w:lang w:val="en-GB"/>
        </w:rPr>
        <w:tab/>
        <w:t>Inacio MC, Pratt NL, Roughead EE, Graves SE. Using Medications for Prediction of Revision after Total Joint Arthroplasty. The Journal of arthroplasty. 2015 Dec;30(12):2061-70. PubMed PMID: 26190569.</w:t>
      </w:r>
      <w:bookmarkEnd w:id="24"/>
    </w:p>
    <w:p w14:paraId="183DBCED" w14:textId="77777777" w:rsidR="00AE75EA" w:rsidRPr="00AE75EA" w:rsidRDefault="00AE75EA" w:rsidP="00AE75EA">
      <w:pPr>
        <w:rPr>
          <w:rFonts w:ascii="Cambria" w:hAnsi="Cambria"/>
          <w:noProof/>
          <w:lang w:val="en-GB"/>
        </w:rPr>
      </w:pPr>
      <w:bookmarkStart w:id="25" w:name="_ENREF_12"/>
      <w:r w:rsidRPr="00AE75EA">
        <w:rPr>
          <w:rFonts w:ascii="Cambria" w:hAnsi="Cambria"/>
          <w:noProof/>
          <w:lang w:val="en-GB"/>
        </w:rPr>
        <w:t>12.</w:t>
      </w:r>
      <w:r w:rsidRPr="00AE75EA">
        <w:rPr>
          <w:rFonts w:ascii="Cambria" w:hAnsi="Cambria"/>
          <w:noProof/>
          <w:lang w:val="en-GB"/>
        </w:rPr>
        <w:tab/>
        <w:t>Hofstede SN, Gademan MG, Vliet Vlieland TP, Nelissen RG, Marang-van de Mheen PJ. Preoperative predictors for outcomes after total hip replacement in patients with osteoarthritis: a systematic review. BMC musculoskeletal disorders. 2016;17:212. PubMed PMID: 27184266. Pubmed Central PMCID: 4869370.</w:t>
      </w:r>
      <w:bookmarkEnd w:id="25"/>
    </w:p>
    <w:p w14:paraId="6CD973BE" w14:textId="77777777" w:rsidR="00AE75EA" w:rsidRPr="00AE75EA" w:rsidRDefault="00AE75EA" w:rsidP="00AE75EA">
      <w:pPr>
        <w:rPr>
          <w:rFonts w:ascii="Cambria" w:hAnsi="Cambria"/>
          <w:noProof/>
          <w:lang w:val="en-GB"/>
        </w:rPr>
      </w:pPr>
      <w:bookmarkStart w:id="26" w:name="_ENREF_13"/>
      <w:r w:rsidRPr="00AE75EA">
        <w:rPr>
          <w:rFonts w:ascii="Cambria" w:hAnsi="Cambria"/>
          <w:noProof/>
          <w:lang w:val="en-GB"/>
        </w:rPr>
        <w:t>13.</w:t>
      </w:r>
      <w:r w:rsidRPr="00AE75EA">
        <w:rPr>
          <w:rFonts w:ascii="Cambria" w:hAnsi="Cambria"/>
          <w:noProof/>
          <w:lang w:val="en-GB"/>
        </w:rPr>
        <w:tab/>
        <w:t>Bozic KJ, Bashyal RK, Anthony SG, Chiu V, Shulman B, Rubash HE. Is administratively coded comorbidity and complication data in total joint arthroplasty valid? Clinical orthopaedics and related research. 2013 Jan;471(1):201-5. PubMed PMID: 22528384. Pubmed Central PMCID: 3528892.</w:t>
      </w:r>
      <w:bookmarkEnd w:id="26"/>
    </w:p>
    <w:p w14:paraId="2782E693" w14:textId="77777777" w:rsidR="00AE75EA" w:rsidRPr="00AE75EA" w:rsidRDefault="00AE75EA" w:rsidP="00AE75EA">
      <w:pPr>
        <w:rPr>
          <w:rFonts w:ascii="Cambria" w:hAnsi="Cambria"/>
          <w:noProof/>
          <w:lang w:val="en-GB"/>
        </w:rPr>
      </w:pPr>
      <w:bookmarkStart w:id="27" w:name="_ENREF_14"/>
      <w:r w:rsidRPr="00AE75EA">
        <w:rPr>
          <w:rFonts w:ascii="Cambria" w:hAnsi="Cambria"/>
          <w:noProof/>
          <w:lang w:val="en-GB"/>
        </w:rPr>
        <w:t>14.</w:t>
      </w:r>
      <w:r w:rsidRPr="00AE75EA">
        <w:rPr>
          <w:rFonts w:ascii="Cambria" w:hAnsi="Cambria"/>
          <w:noProof/>
          <w:lang w:val="en-GB"/>
        </w:rPr>
        <w:tab/>
        <w:t>Inacio MC, Pratt NL, Roughead EE, Graves SE. Evaluation of three co-morbidity measures to predict mortality in patients undergoing total joint arthroplasty. Osteoarthritis and cartilage / OARS, Osteoarthritis Research Society. 2016 Oct;24(10):1718-26. PubMed PMID: 27188683.</w:t>
      </w:r>
      <w:bookmarkEnd w:id="27"/>
    </w:p>
    <w:p w14:paraId="59259A53" w14:textId="77777777" w:rsidR="00AE75EA" w:rsidRPr="00AE75EA" w:rsidRDefault="00AE75EA" w:rsidP="00AE75EA">
      <w:pPr>
        <w:rPr>
          <w:rFonts w:ascii="Cambria" w:hAnsi="Cambria"/>
          <w:noProof/>
          <w:lang w:val="en-GB"/>
        </w:rPr>
      </w:pPr>
      <w:bookmarkStart w:id="28" w:name="_ENREF_15"/>
      <w:r w:rsidRPr="009A7107">
        <w:rPr>
          <w:rFonts w:ascii="Cambria" w:hAnsi="Cambria"/>
          <w:noProof/>
        </w:rPr>
        <w:t>15.</w:t>
      </w:r>
      <w:r w:rsidRPr="009A7107">
        <w:rPr>
          <w:rFonts w:ascii="Cambria" w:hAnsi="Cambria"/>
          <w:noProof/>
        </w:rPr>
        <w:tab/>
        <w:t xml:space="preserve">Manning DW, Edelstein AI, Alvi HM. </w:t>
      </w:r>
      <w:r w:rsidRPr="00AE75EA">
        <w:rPr>
          <w:rFonts w:ascii="Cambria" w:hAnsi="Cambria"/>
          <w:noProof/>
          <w:lang w:val="en-GB"/>
        </w:rPr>
        <w:t>Risk Prediction Tools for Hip and Knee Arthroplasty. The Journal of the American Academy of Orthopaedic Surgeons. 2016 Jan;24(1):19-27. PubMed PMID: 26604220.</w:t>
      </w:r>
      <w:bookmarkEnd w:id="28"/>
    </w:p>
    <w:p w14:paraId="1A939E12" w14:textId="77777777" w:rsidR="00AE75EA" w:rsidRPr="00AE75EA" w:rsidRDefault="00AE75EA" w:rsidP="00AE75EA">
      <w:pPr>
        <w:rPr>
          <w:rFonts w:ascii="Cambria" w:hAnsi="Cambria"/>
          <w:noProof/>
          <w:lang w:val="en-GB"/>
        </w:rPr>
      </w:pPr>
      <w:bookmarkStart w:id="29" w:name="_ENREF_16"/>
      <w:r w:rsidRPr="00AE75EA">
        <w:rPr>
          <w:rFonts w:ascii="Cambria" w:hAnsi="Cambria"/>
          <w:noProof/>
          <w:lang w:val="en-GB"/>
        </w:rPr>
        <w:t>16.</w:t>
      </w:r>
      <w:r w:rsidRPr="00AE75EA">
        <w:rPr>
          <w:rFonts w:ascii="Cambria" w:hAnsi="Cambria"/>
          <w:noProof/>
          <w:lang w:val="en-GB"/>
        </w:rPr>
        <w:tab/>
        <w:t>Soderman P, Malchau H, Herberts P, Johnell O. Are the findings in the Swedish National Total Hip Arthroplasty Register valid? A comparison between the Swedish National Total Hip Arthroplasty Register, the National Discharge Register, and the National Death Register. The Journal of arthroplasty. 2000 Oct;15(7):884-9. PubMed PMID: 11061449.</w:t>
      </w:r>
      <w:bookmarkEnd w:id="29"/>
    </w:p>
    <w:p w14:paraId="7EFA9531" w14:textId="77777777" w:rsidR="00AE75EA" w:rsidRPr="00AE75EA" w:rsidRDefault="00AE75EA" w:rsidP="00AE75EA">
      <w:pPr>
        <w:rPr>
          <w:rFonts w:ascii="Cambria" w:hAnsi="Cambria"/>
          <w:noProof/>
          <w:lang w:val="en-GB"/>
        </w:rPr>
      </w:pPr>
      <w:bookmarkStart w:id="30" w:name="_ENREF_17"/>
      <w:r w:rsidRPr="00AE75EA">
        <w:rPr>
          <w:rFonts w:ascii="Cambria" w:hAnsi="Cambria"/>
          <w:noProof/>
          <w:lang w:val="en-GB"/>
        </w:rPr>
        <w:t>17.</w:t>
      </w:r>
      <w:r w:rsidRPr="00AE75EA">
        <w:rPr>
          <w:rFonts w:ascii="Cambria" w:hAnsi="Cambria"/>
          <w:noProof/>
          <w:lang w:val="en-GB"/>
        </w:rPr>
        <w:tab/>
        <w:t>Soderman P, Malchau H, Herberts P, Zugner R, Regner H, Garellick G. Outcome after total hip arthroplasty: Part II. Disease-specific follow-up and the Swedish National Total Hip Arthroplasty Register. Acta Orthop Scand. 2001 Apr;72(2):113-9. PubMed PMID: 11372940.</w:t>
      </w:r>
      <w:bookmarkEnd w:id="30"/>
    </w:p>
    <w:p w14:paraId="65BAF86A" w14:textId="77777777" w:rsidR="00AE75EA" w:rsidRPr="00AE75EA" w:rsidRDefault="00AE75EA" w:rsidP="00AE75EA">
      <w:pPr>
        <w:rPr>
          <w:rFonts w:ascii="Cambria" w:hAnsi="Cambria"/>
          <w:noProof/>
          <w:lang w:val="en-GB"/>
        </w:rPr>
      </w:pPr>
      <w:bookmarkStart w:id="31" w:name="_ENREF_18"/>
      <w:r w:rsidRPr="00AE75EA">
        <w:rPr>
          <w:rFonts w:ascii="Cambria" w:hAnsi="Cambria"/>
          <w:noProof/>
          <w:lang w:val="en-GB"/>
        </w:rPr>
        <w:t>18.</w:t>
      </w:r>
      <w:r w:rsidRPr="00AE75EA">
        <w:rPr>
          <w:rFonts w:ascii="Cambria" w:hAnsi="Cambria"/>
          <w:noProof/>
          <w:lang w:val="en-GB"/>
        </w:rPr>
        <w:tab/>
        <w:t>Ludvigsson JF, Andersson E, Ekbom A, Feychting M, Kim JL, Reuterwall C, et al. External review and validation of the Swedish national inpatient register. BMC Public Health. 2011;11:450. PubMed PMID: 21658213. Pubmed Central PMCID: Pmc3142234. Epub 2011/06/11. eng.</w:t>
      </w:r>
      <w:bookmarkEnd w:id="31"/>
    </w:p>
    <w:p w14:paraId="2B4E3560" w14:textId="77777777" w:rsidR="00AE75EA" w:rsidRPr="00AE75EA" w:rsidRDefault="00AE75EA" w:rsidP="00AE75EA">
      <w:pPr>
        <w:rPr>
          <w:rFonts w:ascii="Cambria" w:hAnsi="Cambria"/>
          <w:noProof/>
          <w:lang w:val="en-GB"/>
        </w:rPr>
      </w:pPr>
      <w:bookmarkStart w:id="32" w:name="_ENREF_19"/>
      <w:r w:rsidRPr="00AE75EA">
        <w:rPr>
          <w:rFonts w:ascii="Cambria" w:hAnsi="Cambria"/>
          <w:noProof/>
          <w:lang w:val="en-GB"/>
        </w:rPr>
        <w:t>19.</w:t>
      </w:r>
      <w:r w:rsidRPr="00AE75EA">
        <w:rPr>
          <w:rFonts w:ascii="Cambria" w:hAnsi="Cambria"/>
          <w:noProof/>
          <w:lang w:val="en-GB"/>
        </w:rPr>
        <w:tab/>
        <w:t>Charlson ME, Pompei P, Ales KL, MacKenzie CR. A new method of classifying prognostic comorbidity in longitudinal studies: development and validation. J Chronic Dis. 1987;40(5):373-83. PubMed PMID: 3558716.</w:t>
      </w:r>
      <w:bookmarkEnd w:id="32"/>
    </w:p>
    <w:p w14:paraId="5D7283E5" w14:textId="77777777" w:rsidR="00AE75EA" w:rsidRPr="00AE75EA" w:rsidRDefault="00AE75EA" w:rsidP="00AE75EA">
      <w:pPr>
        <w:rPr>
          <w:rFonts w:ascii="Cambria" w:hAnsi="Cambria"/>
          <w:noProof/>
          <w:lang w:val="en-GB"/>
        </w:rPr>
      </w:pPr>
      <w:bookmarkStart w:id="33" w:name="_ENREF_20"/>
      <w:r w:rsidRPr="00AE75EA">
        <w:rPr>
          <w:rFonts w:ascii="Cambria" w:hAnsi="Cambria"/>
          <w:noProof/>
          <w:lang w:val="en-GB"/>
        </w:rPr>
        <w:t>20.</w:t>
      </w:r>
      <w:r w:rsidRPr="00AE75EA">
        <w:rPr>
          <w:rFonts w:ascii="Cambria" w:hAnsi="Cambria"/>
          <w:noProof/>
          <w:lang w:val="en-GB"/>
        </w:rPr>
        <w:tab/>
        <w:t>Quan H, Li B, Couris CM, Fushimi K, Graham P, Hider P, et al. Updating and validating the Charlson comorbidity index and score for risk adjustment in hospital discharge abstracts using data from 6 countries. Am J Epidemiol. 2011 Mar 15;173(6):676-82. PubMed PMID: 21330339. Epub 2011/02/19. eng.</w:t>
      </w:r>
      <w:bookmarkEnd w:id="33"/>
    </w:p>
    <w:p w14:paraId="25CA5532" w14:textId="77777777" w:rsidR="00AE75EA" w:rsidRPr="00AE75EA" w:rsidRDefault="00AE75EA" w:rsidP="00AE75EA">
      <w:pPr>
        <w:rPr>
          <w:rFonts w:ascii="Cambria" w:hAnsi="Cambria"/>
          <w:noProof/>
          <w:lang w:val="en-GB"/>
        </w:rPr>
      </w:pPr>
      <w:bookmarkStart w:id="34" w:name="_ENREF_21"/>
      <w:r w:rsidRPr="00AE75EA">
        <w:rPr>
          <w:rFonts w:ascii="Cambria" w:hAnsi="Cambria"/>
          <w:noProof/>
          <w:lang w:val="en-GB"/>
        </w:rPr>
        <w:t>21.</w:t>
      </w:r>
      <w:r w:rsidRPr="00AE75EA">
        <w:rPr>
          <w:rFonts w:ascii="Cambria" w:hAnsi="Cambria"/>
          <w:noProof/>
          <w:lang w:val="en-GB"/>
        </w:rPr>
        <w:tab/>
        <w:t>Elixhauser A, Steiner C, Harris DR, Coffey RM. Comorbidity measures for use with administrative data. Medical care. 1998 Jan;36(1):8-27. PubMed PMID: 9431328.</w:t>
      </w:r>
      <w:bookmarkEnd w:id="34"/>
    </w:p>
    <w:p w14:paraId="5F6B254E" w14:textId="77777777" w:rsidR="00AE75EA" w:rsidRPr="00AE75EA" w:rsidRDefault="00AE75EA" w:rsidP="00AE75EA">
      <w:pPr>
        <w:rPr>
          <w:rFonts w:ascii="Cambria" w:hAnsi="Cambria"/>
          <w:noProof/>
          <w:lang w:val="en-GB"/>
        </w:rPr>
      </w:pPr>
      <w:bookmarkStart w:id="35" w:name="_ENREF_22"/>
      <w:r w:rsidRPr="00AE75EA">
        <w:rPr>
          <w:rFonts w:ascii="Cambria" w:hAnsi="Cambria"/>
          <w:noProof/>
          <w:lang w:val="en-GB"/>
        </w:rPr>
        <w:t>22.</w:t>
      </w:r>
      <w:r w:rsidRPr="00AE75EA">
        <w:rPr>
          <w:rFonts w:ascii="Cambria" w:hAnsi="Cambria"/>
          <w:noProof/>
          <w:lang w:val="en-GB"/>
        </w:rPr>
        <w:tab/>
        <w:t>Fishman PA, Goodman MJ, Hornbrook MC, Meenan RT, Bachman DJ, O'Keeffe Rosetti MC. Risk adjustment using automated ambulatory pharmacy data: the RxRisk model. Medical care. 2003 Jan;41(1):84-99. PubMed PMID: 12544546.</w:t>
      </w:r>
      <w:bookmarkEnd w:id="35"/>
    </w:p>
    <w:p w14:paraId="1F812159" w14:textId="77777777" w:rsidR="00AE75EA" w:rsidRPr="00AE75EA" w:rsidRDefault="00AE75EA" w:rsidP="00AE75EA">
      <w:pPr>
        <w:rPr>
          <w:rFonts w:ascii="Cambria" w:hAnsi="Cambria"/>
          <w:noProof/>
          <w:lang w:val="en-GB"/>
        </w:rPr>
      </w:pPr>
      <w:bookmarkStart w:id="36" w:name="_ENREF_23"/>
      <w:r w:rsidRPr="00AE75EA">
        <w:rPr>
          <w:rFonts w:ascii="Cambria" w:hAnsi="Cambria"/>
          <w:noProof/>
          <w:lang w:val="en-GB"/>
        </w:rPr>
        <w:t>23.</w:t>
      </w:r>
      <w:r w:rsidRPr="00AE75EA">
        <w:rPr>
          <w:rFonts w:ascii="Cambria" w:hAnsi="Cambria"/>
          <w:noProof/>
          <w:lang w:val="en-GB"/>
        </w:rPr>
        <w:tab/>
        <w:t>Sloan KL, Sales AE, Liu CF, Fishman P, Nichol P, Suzuki NT, et al. Construction and characteristics of the RxRisk-V: a VA-adapted pharmacy-based case-mix instrument. Medical care. 2003 Jun;41(6):761-74. PubMed PMID: 12773842.</w:t>
      </w:r>
      <w:bookmarkEnd w:id="36"/>
    </w:p>
    <w:p w14:paraId="453FFCFD" w14:textId="77777777" w:rsidR="00AE75EA" w:rsidRPr="00AE75EA" w:rsidRDefault="00AE75EA" w:rsidP="00AE75EA">
      <w:pPr>
        <w:rPr>
          <w:rFonts w:ascii="Cambria" w:hAnsi="Cambria"/>
          <w:noProof/>
          <w:lang w:val="en-GB"/>
        </w:rPr>
      </w:pPr>
      <w:bookmarkStart w:id="37" w:name="_ENREF_24"/>
      <w:r w:rsidRPr="00AE75EA">
        <w:rPr>
          <w:rFonts w:ascii="Cambria" w:hAnsi="Cambria"/>
          <w:noProof/>
          <w:lang w:val="en-GB"/>
        </w:rPr>
        <w:t>24.</w:t>
      </w:r>
      <w:r w:rsidRPr="00AE75EA">
        <w:rPr>
          <w:rFonts w:ascii="Cambria" w:hAnsi="Cambria"/>
          <w:noProof/>
          <w:lang w:val="en-GB"/>
        </w:rPr>
        <w:tab/>
        <w:t>Iezzoni LI. Assessing quality using administrative data. Annals of internal medicine. 1997 Oct 15;127(8 Pt 2):666-74. PubMed PMID: 9382378.</w:t>
      </w:r>
      <w:bookmarkEnd w:id="37"/>
    </w:p>
    <w:p w14:paraId="27B274F5" w14:textId="77777777" w:rsidR="00AE75EA" w:rsidRPr="00AE75EA" w:rsidRDefault="00AE75EA" w:rsidP="00AE75EA">
      <w:pPr>
        <w:rPr>
          <w:rFonts w:ascii="Cambria" w:hAnsi="Cambria"/>
          <w:noProof/>
          <w:lang w:val="en-GB"/>
        </w:rPr>
      </w:pPr>
      <w:bookmarkStart w:id="38" w:name="_ENREF_25"/>
      <w:r w:rsidRPr="00AE75EA">
        <w:rPr>
          <w:rFonts w:ascii="Cambria" w:hAnsi="Cambria"/>
          <w:noProof/>
          <w:lang w:val="en-GB"/>
        </w:rPr>
        <w:t>25.</w:t>
      </w:r>
      <w:r w:rsidRPr="00AE75EA">
        <w:rPr>
          <w:rFonts w:ascii="Cambria" w:hAnsi="Cambria"/>
          <w:noProof/>
          <w:lang w:val="en-GB"/>
        </w:rPr>
        <w:tab/>
        <w:t>Johnson ML, El-Serag HB, Tran TT, Hartman C, Richardson P, Abraham NS. Adapting the Rx-Risk-V for mortality prediction in outpatient populations. Medical care. 2006 Aug;44(8):793-7. PubMed PMID: 16862043.</w:t>
      </w:r>
      <w:bookmarkEnd w:id="38"/>
    </w:p>
    <w:p w14:paraId="472051B3" w14:textId="77777777" w:rsidR="00AE75EA" w:rsidRPr="00AE75EA" w:rsidRDefault="00AE75EA" w:rsidP="00AE75EA">
      <w:pPr>
        <w:rPr>
          <w:rFonts w:ascii="Cambria" w:hAnsi="Cambria"/>
          <w:noProof/>
          <w:lang w:val="en-GB"/>
        </w:rPr>
      </w:pPr>
      <w:bookmarkStart w:id="39" w:name="_ENREF_26"/>
      <w:r w:rsidRPr="00AE75EA">
        <w:rPr>
          <w:rFonts w:ascii="Cambria" w:hAnsi="Cambria"/>
          <w:noProof/>
          <w:lang w:val="en-GB"/>
        </w:rPr>
        <w:t>26.</w:t>
      </w:r>
      <w:r w:rsidRPr="00AE75EA">
        <w:rPr>
          <w:rFonts w:ascii="Cambria" w:hAnsi="Cambria"/>
          <w:noProof/>
          <w:lang w:val="en-GB"/>
        </w:rPr>
        <w:tab/>
        <w:t>Saklad M. Grading of patients for surgical procedures. Anesthesiology. 1941;2:281-4.</w:t>
      </w:r>
      <w:bookmarkEnd w:id="39"/>
    </w:p>
    <w:p w14:paraId="318A1964" w14:textId="77777777" w:rsidR="00AE75EA" w:rsidRPr="00AE75EA" w:rsidRDefault="00AE75EA" w:rsidP="00AE75EA">
      <w:pPr>
        <w:rPr>
          <w:rFonts w:ascii="Cambria" w:hAnsi="Cambria"/>
          <w:noProof/>
          <w:lang w:val="en-GB"/>
        </w:rPr>
      </w:pPr>
      <w:bookmarkStart w:id="40" w:name="_ENREF_27"/>
      <w:r w:rsidRPr="00AE75EA">
        <w:rPr>
          <w:rFonts w:ascii="Cambria" w:hAnsi="Cambria"/>
          <w:noProof/>
          <w:lang w:val="en-GB"/>
        </w:rPr>
        <w:t>27.</w:t>
      </w:r>
      <w:r w:rsidRPr="00AE75EA">
        <w:rPr>
          <w:rFonts w:ascii="Cambria" w:hAnsi="Cambria"/>
          <w:noProof/>
          <w:lang w:val="en-GB"/>
        </w:rPr>
        <w:tab/>
        <w:t>Ranstam J, Karrholm J, Pulkkinen P, Makela K, Espehaug B, Pedersen AB, et al. Statistical analysis of arthroplasty data. I. Introduction and background. Acta orthopaedica. 2011 Jun;82(3):253-7. PubMed PMID: 21619499. Pubmed Central PMCID: 3235301.</w:t>
      </w:r>
      <w:bookmarkEnd w:id="40"/>
    </w:p>
    <w:p w14:paraId="17366FE8" w14:textId="77777777" w:rsidR="00AE75EA" w:rsidRPr="00AE75EA" w:rsidRDefault="00AE75EA" w:rsidP="00AE75EA">
      <w:pPr>
        <w:rPr>
          <w:rFonts w:ascii="Cambria" w:hAnsi="Cambria"/>
          <w:noProof/>
          <w:lang w:val="en-GB"/>
        </w:rPr>
      </w:pPr>
      <w:bookmarkStart w:id="41" w:name="_ENREF_28"/>
      <w:r w:rsidRPr="00AE75EA">
        <w:rPr>
          <w:rFonts w:ascii="Cambria" w:hAnsi="Cambria"/>
          <w:noProof/>
          <w:lang w:val="en-GB"/>
        </w:rPr>
        <w:t>28.</w:t>
      </w:r>
      <w:r w:rsidRPr="00AE75EA">
        <w:rPr>
          <w:rFonts w:ascii="Cambria" w:hAnsi="Cambria"/>
          <w:noProof/>
          <w:lang w:val="en-GB"/>
        </w:rPr>
        <w:tab/>
        <w:t>Ranstam J, Karrholm J, Pulkkinen P, Makela K, Espehaug B, Pedersen AB, et al. Statistical analysis of arthroplasty data. II. Guidelines. Acta orthopaedica. 2011 Jun;82(3):258-67. PubMed PMID: 21619500. Pubmed Central PMCID: 3235302.</w:t>
      </w:r>
      <w:bookmarkEnd w:id="41"/>
    </w:p>
    <w:p w14:paraId="42B97B07" w14:textId="77777777" w:rsidR="00AE75EA" w:rsidRPr="00AE75EA" w:rsidRDefault="00AE75EA" w:rsidP="00AE75EA">
      <w:pPr>
        <w:rPr>
          <w:rFonts w:ascii="Cambria" w:hAnsi="Cambria"/>
          <w:noProof/>
          <w:lang w:val="en-GB"/>
        </w:rPr>
      </w:pPr>
      <w:bookmarkStart w:id="42" w:name="_ENREF_29"/>
      <w:r w:rsidRPr="00AE75EA">
        <w:rPr>
          <w:rFonts w:ascii="Cambria" w:hAnsi="Cambria"/>
          <w:noProof/>
          <w:lang w:val="en-GB"/>
        </w:rPr>
        <w:t>29.</w:t>
      </w:r>
      <w:r w:rsidRPr="00AE75EA">
        <w:rPr>
          <w:rFonts w:ascii="Cambria" w:hAnsi="Cambria"/>
          <w:noProof/>
          <w:lang w:val="en-GB"/>
        </w:rPr>
        <w:tab/>
        <w:t>Altman DG, Royston P. The cost of dichotomising continuous variables. Bmj. 2006 May 6;332(7549):1080. PubMed PMID: 16675816. Pubmed Central PMCID: 1458573.</w:t>
      </w:r>
      <w:bookmarkEnd w:id="42"/>
    </w:p>
    <w:p w14:paraId="07F79C90" w14:textId="77777777" w:rsidR="00AE75EA" w:rsidRPr="00AE75EA" w:rsidRDefault="00AE75EA" w:rsidP="00AE75EA">
      <w:pPr>
        <w:rPr>
          <w:rFonts w:ascii="Cambria" w:hAnsi="Cambria"/>
          <w:noProof/>
          <w:lang w:val="en-GB"/>
        </w:rPr>
      </w:pPr>
      <w:bookmarkStart w:id="43" w:name="_ENREF_30"/>
      <w:r w:rsidRPr="00AE75EA">
        <w:rPr>
          <w:rFonts w:ascii="Cambria" w:hAnsi="Cambria"/>
          <w:noProof/>
          <w:lang w:val="en-GB"/>
        </w:rPr>
        <w:t>30.</w:t>
      </w:r>
      <w:r w:rsidRPr="00AE75EA">
        <w:rPr>
          <w:rFonts w:ascii="Cambria" w:hAnsi="Cambria"/>
          <w:noProof/>
          <w:lang w:val="en-GB"/>
        </w:rPr>
        <w:tab/>
        <w:t>Gerdin M, Roy N, Khajanchi M, Kumar V, Fellander-Tsai L, Petzold M, et al. Validation of a novel prediction model for early mortality in adult trauma patients in three public university hospitals in urban India. BMC emergency medicine. 2016;16:15. PubMed PMID: 26905408. Pubmed Central PMCID: 4763419.</w:t>
      </w:r>
      <w:bookmarkEnd w:id="43"/>
    </w:p>
    <w:p w14:paraId="4B0BFBA2" w14:textId="17753ED1" w:rsidR="00AE75EA" w:rsidRDefault="00AE75EA" w:rsidP="00AE75EA">
      <w:pPr>
        <w:rPr>
          <w:rFonts w:ascii="Cambria" w:hAnsi="Cambria"/>
          <w:noProof/>
          <w:lang w:val="en-GB"/>
        </w:rPr>
      </w:pPr>
    </w:p>
    <w:p w14:paraId="5766878A" w14:textId="27FA9A03" w:rsidR="00E61BF2" w:rsidRPr="00735C31" w:rsidRDefault="00E61BF2" w:rsidP="00AA1A0B">
      <w:pPr>
        <w:spacing w:line="480" w:lineRule="auto"/>
        <w:rPr>
          <w:lang w:val="en-GB"/>
        </w:rPr>
      </w:pPr>
      <w:r w:rsidRPr="00735C31">
        <w:rPr>
          <w:lang w:val="en-GB"/>
        </w:rPr>
        <w:fldChar w:fldCharType="end"/>
      </w:r>
    </w:p>
    <w:sectPr w:rsidR="00E61BF2" w:rsidRPr="00735C31" w:rsidSect="00AA1A0B">
      <w:pgSz w:w="11900" w:h="16840"/>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ne" w:date="2016-09-21T10:23:00Z" w:initials="A">
    <w:p w14:paraId="136AAB7A" w14:textId="7F192725" w:rsidR="000B57F1" w:rsidRDefault="000B57F1">
      <w:pPr>
        <w:pStyle w:val="Kommentarer"/>
      </w:pPr>
      <w:r>
        <w:rPr>
          <w:rStyle w:val="Kommentarsreferens"/>
        </w:rPr>
        <w:annotationRef/>
      </w:r>
      <w:r>
        <w:t>@Anne: Referera till vår BJJ-artikel om den hinner komma ut annars ta annan.</w:t>
      </w:r>
    </w:p>
  </w:comment>
  <w:comment w:id="1" w:author="Anne" w:date="2016-09-21T10:23:00Z" w:initials="A">
    <w:p w14:paraId="0680B68B" w14:textId="4FE981C1" w:rsidR="000B57F1" w:rsidRDefault="000B57F1">
      <w:pPr>
        <w:pStyle w:val="Kommentarer"/>
      </w:pPr>
      <w:r>
        <w:rPr>
          <w:rStyle w:val="Kommentarsreferens"/>
        </w:rPr>
        <w:annotationRef/>
      </w:r>
      <w:r>
        <w:t>@Anne: Flowchartbild</w:t>
      </w:r>
    </w:p>
  </w:comment>
  <w:comment w:id="5" w:author="Anne" w:date="2016-09-22T11:45:00Z" w:initials="A">
    <w:p w14:paraId="5FAF1D89" w14:textId="01D9BEA1" w:rsidR="000B57F1" w:rsidRDefault="000B57F1">
      <w:pPr>
        <w:pStyle w:val="Kommentarer"/>
      </w:pPr>
      <w:r>
        <w:rPr>
          <w:rStyle w:val="Kommentarsreferens"/>
        </w:rPr>
        <w:annotationRef/>
      </w:r>
      <w:r>
        <w:t>@Szilard: Formulering och placering?</w:t>
      </w:r>
    </w:p>
    <w:p w14:paraId="2BA24EFC" w14:textId="26FD1C04" w:rsidR="000B57F1" w:rsidRDefault="000B57F1">
      <w:pPr>
        <w:pStyle w:val="Kommentarer"/>
      </w:pPr>
      <w:r>
        <w:t xml:space="preserve">SN: Jag tycker att i nuläget lämnar vi detta ut. Vi jobbar med en utvärdering av saknade data, efter det blir lättare.  </w:t>
      </w:r>
    </w:p>
  </w:comment>
  <w:comment w:id="8" w:author="Anne" w:date="2016-09-22T13:14:00Z" w:initials="A">
    <w:p w14:paraId="682DFAB5" w14:textId="5B7EB845" w:rsidR="000B57F1" w:rsidRDefault="000B57F1">
      <w:pPr>
        <w:pStyle w:val="Kommentarer"/>
      </w:pPr>
      <w:r>
        <w:rPr>
          <w:rStyle w:val="Kommentarsreferens"/>
        </w:rPr>
        <w:annotationRef/>
      </w:r>
      <w:r>
        <w:t>@Anne: ROC-kurvan</w:t>
      </w:r>
    </w:p>
  </w:comment>
  <w:comment w:id="9" w:author="Anne" w:date="2016-09-22T14:10:00Z" w:initials="A">
    <w:p w14:paraId="3F4CCE60" w14:textId="44E2FF77" w:rsidR="000B57F1" w:rsidRDefault="000B57F1">
      <w:pPr>
        <w:pStyle w:val="Kommentarer"/>
      </w:pPr>
      <w:r>
        <w:rPr>
          <w:rStyle w:val="Kommentarsreferens"/>
        </w:rPr>
        <w:annotationRef/>
      </w:r>
      <w:r>
        <w:t>@Szilard: Varför CI här när vi inte redovisar det på de övriga AUC-värdena. Bör vi ha det på alla?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6AAB7A" w15:done="0"/>
  <w15:commentEx w15:paraId="0680B68B" w15:done="0"/>
  <w15:commentEx w15:paraId="2BA24EFC" w15:done="0"/>
  <w15:commentEx w15:paraId="682DFAB5" w15:done="0"/>
  <w15:commentEx w15:paraId="3F4CCE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wta200xk99rtmefz2kvtzshf0adzttzzex9&quot;&gt;My EndNote Library&lt;record-ids&gt;&lt;item&gt;114&lt;/item&gt;&lt;item&gt;162&lt;/item&gt;&lt;item&gt;229&lt;/item&gt;&lt;item&gt;252&lt;/item&gt;&lt;item&gt;255&lt;/item&gt;&lt;item&gt;996&lt;/item&gt;&lt;item&gt;999&lt;/item&gt;&lt;item&gt;1001&lt;/item&gt;&lt;item&gt;1002&lt;/item&gt;&lt;item&gt;1090&lt;/item&gt;&lt;item&gt;1091&lt;/item&gt;&lt;item&gt;1163&lt;/item&gt;&lt;item&gt;1175&lt;/item&gt;&lt;item&gt;1201&lt;/item&gt;&lt;item&gt;1225&lt;/item&gt;&lt;item&gt;1263&lt;/item&gt;&lt;item&gt;1275&lt;/item&gt;&lt;item&gt;1281&lt;/item&gt;&lt;item&gt;1293&lt;/item&gt;&lt;item&gt;1295&lt;/item&gt;&lt;item&gt;1296&lt;/item&gt;&lt;item&gt;1297&lt;/item&gt;&lt;item&gt;1310&lt;/item&gt;&lt;item&gt;1318&lt;/item&gt;&lt;item&gt;1319&lt;/item&gt;&lt;item&gt;1324&lt;/item&gt;&lt;item&gt;1325&lt;/item&gt;&lt;item&gt;1326&lt;/item&gt;&lt;item&gt;1347&lt;/item&gt;&lt;item&gt;1348&lt;/item&gt;&lt;/record-ids&gt;&lt;/item&gt;&lt;/Libraries&gt;"/>
  </w:docVars>
  <w:rsids>
    <w:rsidRoot w:val="00E61BF2"/>
    <w:rsid w:val="00023F2E"/>
    <w:rsid w:val="000265EA"/>
    <w:rsid w:val="00063E0B"/>
    <w:rsid w:val="00071652"/>
    <w:rsid w:val="000B57F1"/>
    <w:rsid w:val="000C778A"/>
    <w:rsid w:val="0013693A"/>
    <w:rsid w:val="001715F9"/>
    <w:rsid w:val="0017204A"/>
    <w:rsid w:val="00182977"/>
    <w:rsid w:val="001A069F"/>
    <w:rsid w:val="001A0CE0"/>
    <w:rsid w:val="001B5467"/>
    <w:rsid w:val="001D41A1"/>
    <w:rsid w:val="001F777B"/>
    <w:rsid w:val="002364B3"/>
    <w:rsid w:val="00237E4B"/>
    <w:rsid w:val="002417E0"/>
    <w:rsid w:val="002725CC"/>
    <w:rsid w:val="00292F74"/>
    <w:rsid w:val="002A2673"/>
    <w:rsid w:val="002B58A9"/>
    <w:rsid w:val="002C1D19"/>
    <w:rsid w:val="002C6448"/>
    <w:rsid w:val="002C6B67"/>
    <w:rsid w:val="002F0244"/>
    <w:rsid w:val="00300F4D"/>
    <w:rsid w:val="00313A31"/>
    <w:rsid w:val="003147D9"/>
    <w:rsid w:val="00317595"/>
    <w:rsid w:val="00333094"/>
    <w:rsid w:val="003377BE"/>
    <w:rsid w:val="003969B1"/>
    <w:rsid w:val="003D3DFF"/>
    <w:rsid w:val="003F0C75"/>
    <w:rsid w:val="00432710"/>
    <w:rsid w:val="00452FD2"/>
    <w:rsid w:val="00465C32"/>
    <w:rsid w:val="004A30DA"/>
    <w:rsid w:val="004A5D21"/>
    <w:rsid w:val="004A7CB2"/>
    <w:rsid w:val="004C7513"/>
    <w:rsid w:val="005040A7"/>
    <w:rsid w:val="00524252"/>
    <w:rsid w:val="00547AE5"/>
    <w:rsid w:val="00590DAC"/>
    <w:rsid w:val="005D081A"/>
    <w:rsid w:val="005F0589"/>
    <w:rsid w:val="00606FDB"/>
    <w:rsid w:val="00607BBD"/>
    <w:rsid w:val="00615313"/>
    <w:rsid w:val="00625F55"/>
    <w:rsid w:val="0068764A"/>
    <w:rsid w:val="00691594"/>
    <w:rsid w:val="006B465E"/>
    <w:rsid w:val="006C264E"/>
    <w:rsid w:val="006D367E"/>
    <w:rsid w:val="006D4C99"/>
    <w:rsid w:val="006E078B"/>
    <w:rsid w:val="006F3EB1"/>
    <w:rsid w:val="007002B4"/>
    <w:rsid w:val="0070063D"/>
    <w:rsid w:val="007213F9"/>
    <w:rsid w:val="00735C31"/>
    <w:rsid w:val="0074282B"/>
    <w:rsid w:val="00751D6F"/>
    <w:rsid w:val="00753AFF"/>
    <w:rsid w:val="0076116E"/>
    <w:rsid w:val="007C5D8B"/>
    <w:rsid w:val="007D5873"/>
    <w:rsid w:val="007D5D88"/>
    <w:rsid w:val="00830562"/>
    <w:rsid w:val="00865104"/>
    <w:rsid w:val="00882320"/>
    <w:rsid w:val="008D3430"/>
    <w:rsid w:val="008D3C87"/>
    <w:rsid w:val="009202D3"/>
    <w:rsid w:val="0095116F"/>
    <w:rsid w:val="009714E0"/>
    <w:rsid w:val="009749F1"/>
    <w:rsid w:val="009A6429"/>
    <w:rsid w:val="009A7107"/>
    <w:rsid w:val="009B0B28"/>
    <w:rsid w:val="009E338E"/>
    <w:rsid w:val="00A15709"/>
    <w:rsid w:val="00A5245B"/>
    <w:rsid w:val="00A773AC"/>
    <w:rsid w:val="00A96B6C"/>
    <w:rsid w:val="00A977CC"/>
    <w:rsid w:val="00AA1A0B"/>
    <w:rsid w:val="00AA443B"/>
    <w:rsid w:val="00AA7584"/>
    <w:rsid w:val="00AD0CCE"/>
    <w:rsid w:val="00AE62C6"/>
    <w:rsid w:val="00AE75EA"/>
    <w:rsid w:val="00B0706E"/>
    <w:rsid w:val="00B1508B"/>
    <w:rsid w:val="00B2514A"/>
    <w:rsid w:val="00B27ACC"/>
    <w:rsid w:val="00B31885"/>
    <w:rsid w:val="00B43243"/>
    <w:rsid w:val="00B5197F"/>
    <w:rsid w:val="00B7205B"/>
    <w:rsid w:val="00B75EC7"/>
    <w:rsid w:val="00BA1C4A"/>
    <w:rsid w:val="00BF5D0A"/>
    <w:rsid w:val="00C41E8C"/>
    <w:rsid w:val="00C73612"/>
    <w:rsid w:val="00C84D51"/>
    <w:rsid w:val="00C929E4"/>
    <w:rsid w:val="00CA4D57"/>
    <w:rsid w:val="00CE515C"/>
    <w:rsid w:val="00D03033"/>
    <w:rsid w:val="00D278E6"/>
    <w:rsid w:val="00D32CF5"/>
    <w:rsid w:val="00D41006"/>
    <w:rsid w:val="00D42549"/>
    <w:rsid w:val="00E0674E"/>
    <w:rsid w:val="00E12646"/>
    <w:rsid w:val="00E26A46"/>
    <w:rsid w:val="00E61BF2"/>
    <w:rsid w:val="00E711F5"/>
    <w:rsid w:val="00ED439A"/>
    <w:rsid w:val="00EE397B"/>
    <w:rsid w:val="00EF609D"/>
    <w:rsid w:val="00EF7213"/>
    <w:rsid w:val="00F111C2"/>
    <w:rsid w:val="00F134C0"/>
    <w:rsid w:val="00F14A7A"/>
    <w:rsid w:val="00F504E1"/>
    <w:rsid w:val="00F77990"/>
    <w:rsid w:val="00F87C20"/>
    <w:rsid w:val="00FD214A"/>
    <w:rsid w:val="00FD6657"/>
    <w:rsid w:val="00FF421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A14C4"/>
  <w14:defaultImageDpi w14:val="300"/>
  <w15:docId w15:val="{4624B2B2-BE2E-4DC6-A10A-97FEE313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D425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C6448"/>
    <w:pPr>
      <w:keepNext/>
      <w:keepLines/>
      <w:spacing w:before="200" w:line="480" w:lineRule="auto"/>
      <w:outlineLvl w:val="1"/>
    </w:pPr>
    <w:rPr>
      <w:rFonts w:eastAsiaTheme="majorEastAsia" w:cstheme="majorBidi"/>
      <w:b/>
      <w:bCs/>
      <w:color w:val="4F81BD" w:themeColor="accent1"/>
      <w:lang w:val="en-GB" w:eastAsia="ja-JP"/>
    </w:rPr>
  </w:style>
  <w:style w:type="paragraph" w:styleId="Rubrik3">
    <w:name w:val="heading 3"/>
    <w:basedOn w:val="Normal"/>
    <w:next w:val="Normal"/>
    <w:link w:val="Rubrik3Char"/>
    <w:uiPriority w:val="9"/>
    <w:unhideWhenUsed/>
    <w:qFormat/>
    <w:rsid w:val="00E61BF2"/>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E61B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2C6448"/>
    <w:rPr>
      <w:rFonts w:eastAsiaTheme="majorEastAsia" w:cstheme="majorBidi"/>
      <w:b/>
      <w:bCs/>
      <w:color w:val="4F81BD" w:themeColor="accent1"/>
      <w:lang w:val="en-GB" w:eastAsia="ja-JP"/>
    </w:rPr>
  </w:style>
  <w:style w:type="character" w:customStyle="1" w:styleId="Rubrik3Char">
    <w:name w:val="Rubrik 3 Char"/>
    <w:basedOn w:val="Standardstycketeckensnitt"/>
    <w:link w:val="Rubrik3"/>
    <w:uiPriority w:val="9"/>
    <w:rsid w:val="00E61BF2"/>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E61BF2"/>
    <w:rPr>
      <w:rFonts w:asciiTheme="majorHAnsi" w:eastAsiaTheme="majorEastAsia" w:hAnsiTheme="majorHAnsi" w:cstheme="majorBidi"/>
      <w:b/>
      <w:bCs/>
      <w:i/>
      <w:iCs/>
      <w:color w:val="4F81BD" w:themeColor="accent1"/>
    </w:rPr>
  </w:style>
  <w:style w:type="character" w:styleId="Hyperlnk">
    <w:name w:val="Hyperlink"/>
    <w:basedOn w:val="Standardstycketeckensnitt"/>
    <w:uiPriority w:val="99"/>
    <w:unhideWhenUsed/>
    <w:rsid w:val="00E61BF2"/>
    <w:rPr>
      <w:color w:val="0000FF" w:themeColor="hyperlink"/>
      <w:u w:val="single"/>
    </w:rPr>
  </w:style>
  <w:style w:type="paragraph" w:styleId="Kommentarer">
    <w:name w:val="annotation text"/>
    <w:basedOn w:val="Normal"/>
    <w:link w:val="KommentarerChar"/>
    <w:uiPriority w:val="99"/>
    <w:unhideWhenUsed/>
    <w:rsid w:val="00615313"/>
    <w:rPr>
      <w:lang w:eastAsia="ja-JP"/>
    </w:rPr>
  </w:style>
  <w:style w:type="character" w:customStyle="1" w:styleId="KommentarerChar">
    <w:name w:val="Kommentarer Char"/>
    <w:basedOn w:val="Standardstycketeckensnitt"/>
    <w:link w:val="Kommentarer"/>
    <w:uiPriority w:val="99"/>
    <w:rsid w:val="00615313"/>
    <w:rPr>
      <w:lang w:eastAsia="ja-JP"/>
    </w:rPr>
  </w:style>
  <w:style w:type="character" w:styleId="Radnummer">
    <w:name w:val="line number"/>
    <w:basedOn w:val="Standardstycketeckensnitt"/>
    <w:uiPriority w:val="99"/>
    <w:semiHidden/>
    <w:unhideWhenUsed/>
    <w:rsid w:val="00AA1A0B"/>
  </w:style>
  <w:style w:type="paragraph" w:customStyle="1" w:styleId="Standardmedindrag">
    <w:name w:val="Standard med indrag"/>
    <w:basedOn w:val="Normal"/>
    <w:rsid w:val="00F504E1"/>
    <w:pPr>
      <w:spacing w:line="260" w:lineRule="exact"/>
      <w:ind w:firstLine="255"/>
      <w:jc w:val="both"/>
    </w:pPr>
    <w:rPr>
      <w:rFonts w:ascii="Times New Roman" w:eastAsia="Times New Roman" w:hAnsi="Times New Roman" w:cs="Times New Roman"/>
      <w:sz w:val="22"/>
      <w:szCs w:val="22"/>
      <w:lang w:val="en-US"/>
    </w:rPr>
  </w:style>
  <w:style w:type="character" w:styleId="Kommentarsreferens">
    <w:name w:val="annotation reference"/>
    <w:basedOn w:val="Standardstycketeckensnitt"/>
    <w:uiPriority w:val="99"/>
    <w:semiHidden/>
    <w:unhideWhenUsed/>
    <w:rsid w:val="00D32CF5"/>
    <w:rPr>
      <w:sz w:val="18"/>
      <w:szCs w:val="18"/>
    </w:rPr>
  </w:style>
  <w:style w:type="paragraph" w:styleId="Kommentarsmne">
    <w:name w:val="annotation subject"/>
    <w:basedOn w:val="Kommentarer"/>
    <w:next w:val="Kommentarer"/>
    <w:link w:val="KommentarsmneChar"/>
    <w:uiPriority w:val="99"/>
    <w:semiHidden/>
    <w:unhideWhenUsed/>
    <w:rsid w:val="00D32CF5"/>
    <w:rPr>
      <w:b/>
      <w:bCs/>
      <w:sz w:val="20"/>
      <w:szCs w:val="20"/>
      <w:lang w:eastAsia="sv-SE"/>
    </w:rPr>
  </w:style>
  <w:style w:type="character" w:customStyle="1" w:styleId="KommentarsmneChar">
    <w:name w:val="Kommentarsämne Char"/>
    <w:basedOn w:val="KommentarerChar"/>
    <w:link w:val="Kommentarsmne"/>
    <w:uiPriority w:val="99"/>
    <w:semiHidden/>
    <w:rsid w:val="00D32CF5"/>
    <w:rPr>
      <w:b/>
      <w:bCs/>
      <w:sz w:val="20"/>
      <w:szCs w:val="20"/>
      <w:lang w:eastAsia="ja-JP"/>
    </w:rPr>
  </w:style>
  <w:style w:type="paragraph" w:styleId="Ballongtext">
    <w:name w:val="Balloon Text"/>
    <w:basedOn w:val="Normal"/>
    <w:link w:val="BallongtextChar"/>
    <w:uiPriority w:val="99"/>
    <w:semiHidden/>
    <w:unhideWhenUsed/>
    <w:rsid w:val="00D32CF5"/>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D32CF5"/>
    <w:rPr>
      <w:rFonts w:ascii="Lucida Grande" w:hAnsi="Lucida Grande" w:cs="Lucida Grande"/>
      <w:sz w:val="18"/>
      <w:szCs w:val="18"/>
    </w:rPr>
  </w:style>
  <w:style w:type="character" w:customStyle="1" w:styleId="Rubrik1Char">
    <w:name w:val="Rubrik 1 Char"/>
    <w:basedOn w:val="Standardstycketeckensnitt"/>
    <w:link w:val="Rubrik1"/>
    <w:uiPriority w:val="9"/>
    <w:rsid w:val="00D42549"/>
    <w:rPr>
      <w:rFonts w:asciiTheme="majorHAnsi" w:eastAsiaTheme="majorEastAsia" w:hAnsiTheme="majorHAnsi" w:cstheme="majorBidi"/>
      <w:b/>
      <w:bCs/>
      <w:color w:val="345A8A" w:themeColor="accent1" w:themeShade="B5"/>
      <w:sz w:val="32"/>
      <w:szCs w:val="32"/>
    </w:rPr>
  </w:style>
  <w:style w:type="paragraph" w:customStyle="1" w:styleId="Normal1">
    <w:name w:val="Normal1"/>
    <w:rsid w:val="00465C32"/>
    <w:rPr>
      <w:rFonts w:ascii="Cambria" w:eastAsia="Cambria" w:hAnsi="Cambria" w:cs="Cambria"/>
      <w:color w:val="00000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hpr.se/"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nils.hailer@surgsci.uu.se"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6508</Words>
  <Characters>37097</Characters>
  <Application>Microsoft Office Word</Application>
  <DocSecurity>4</DocSecurity>
  <Lines>309</Lines>
  <Paragraphs>87</Paragraphs>
  <ScaleCrop>false</ScaleCrop>
  <Company/>
  <LinksUpToDate>false</LinksUpToDate>
  <CharactersWithSpaces>43518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Szilard Nemes</cp:lastModifiedBy>
  <cp:revision>2</cp:revision>
  <dcterms:created xsi:type="dcterms:W3CDTF">2016-09-27T12:55:00Z</dcterms:created>
  <dcterms:modified xsi:type="dcterms:W3CDTF">2016-09-27T12:55:00Z</dcterms:modified>
</cp:coreProperties>
</file>